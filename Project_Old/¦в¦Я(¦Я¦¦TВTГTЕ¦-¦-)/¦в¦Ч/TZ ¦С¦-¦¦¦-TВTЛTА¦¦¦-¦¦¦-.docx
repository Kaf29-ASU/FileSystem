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26729087"/>
        <w:docPartObj>
          <w:docPartGallery w:val="Cover Pages"/>
          <w:docPartUnique/>
        </w:docPartObj>
      </w:sdtPr>
      <w:sdtContent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ФГБОУ «Национальный исследовательский ядерный университет «МИФИ»</w:t>
          </w:r>
        </w:p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Кафедра «Управляющие интеллектуальные системы»</w:t>
          </w:r>
        </w:p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Группа К5-291</w:t>
          </w: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W w:w="3226" w:type="dxa"/>
            <w:jc w:val="righ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/>
          </w:tblPr>
          <w:tblGrid>
            <w:gridCol w:w="3226"/>
          </w:tblGrid>
          <w:tr w:rsidR="004B7177" w:rsidRPr="00E21AF2" w:rsidTr="00194FE2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4B7177" w:rsidRPr="00E21AF2" w:rsidRDefault="004B7177" w:rsidP="006B38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Заказчик</w:t>
                </w:r>
              </w:p>
            </w:tc>
          </w:tr>
          <w:tr w:rsidR="004B7177" w:rsidRPr="00E21AF2" w:rsidTr="00194FE2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4B7177" w:rsidRPr="00E21AF2" w:rsidRDefault="004B7177" w:rsidP="006B38A4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М.Н. Петухов</w:t>
                </w:r>
              </w:p>
            </w:tc>
          </w:tr>
          <w:tr w:rsidR="004B7177" w:rsidRPr="00E21AF2" w:rsidTr="00194FE2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4B7177" w:rsidRPr="00E21AF2" w:rsidRDefault="004B7177" w:rsidP="006B38A4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2012 года</w:t>
                </w:r>
              </w:p>
            </w:tc>
          </w:tr>
        </w:tbl>
        <w:p w:rsidR="004B7177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EE5979" w:rsidRDefault="00EE5979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194FE2" w:rsidRPr="00E21AF2" w:rsidRDefault="00194FE2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Модель файловой системы ОС реального времени</w:t>
          </w:r>
        </w:p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Монитор обработки команд файловой системы</w:t>
          </w:r>
        </w:p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E5979" w:rsidRPr="00E21AF2" w:rsidRDefault="00EE5979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Pr="00E21AF2" w:rsidRDefault="004B7177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Техническое задание</w:t>
          </w:r>
        </w:p>
        <w:p w:rsidR="004B7177" w:rsidRDefault="004B7177" w:rsidP="00D36A6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 xml:space="preserve">ГОСТ </w:t>
          </w:r>
          <w:r w:rsidRPr="00D36A6D">
            <w:rPr>
              <w:rFonts w:ascii="Times New Roman" w:hAnsi="Times New Roman" w:cs="Times New Roman"/>
              <w:sz w:val="28"/>
              <w:szCs w:val="28"/>
            </w:rPr>
            <w:t>19.201-78</w:t>
          </w:r>
        </w:p>
        <w:p w:rsidR="004B7177" w:rsidRDefault="004B7177" w:rsidP="00D36A6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E5979" w:rsidRPr="00E21AF2" w:rsidRDefault="00EE5979" w:rsidP="00D36A6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Исполнитель</w:t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  <w:t>С.С. Богатыренко</w:t>
          </w: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 xml:space="preserve">Принял </w:t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  <w:t>И.В. Алексеенко</w:t>
          </w: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Pr="00E21AF2" w:rsidRDefault="004B7177" w:rsidP="00E21AF2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EE5979" w:rsidRPr="00E21AF2" w:rsidRDefault="00EE5979" w:rsidP="00E21A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194FE2" w:rsidRDefault="00194FE2" w:rsidP="004B717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4B7177" w:rsidRDefault="004B7177" w:rsidP="004B717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Москва 2012</w:t>
          </w:r>
        </w:p>
      </w:sdtContent>
    </w:sdt>
    <w:p w:rsidR="00E21AF2" w:rsidRPr="00E21AF2" w:rsidRDefault="00E21AF2" w:rsidP="00E21AF2">
      <w:pPr>
        <w:rPr>
          <w:rFonts w:ascii="Times New Roman" w:hAnsi="Times New Roman" w:cs="Times New Roman"/>
          <w:b/>
          <w:sz w:val="28"/>
          <w:szCs w:val="28"/>
        </w:rPr>
      </w:pPr>
      <w:r w:rsidRPr="00E21AF2"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:rsidR="00E21AF2" w:rsidRPr="00E21AF2" w:rsidRDefault="00E21AF2" w:rsidP="00E21AF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Введение.</w:t>
      </w:r>
    </w:p>
    <w:p w:rsidR="00E21AF2" w:rsidRPr="00E21AF2" w:rsidRDefault="00E21AF2" w:rsidP="00E21AF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Основание для разработки.</w:t>
      </w:r>
    </w:p>
    <w:p w:rsidR="00E21AF2" w:rsidRPr="00E21AF2" w:rsidRDefault="00E21AF2" w:rsidP="00E21AF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Назначени</w:t>
      </w:r>
      <w:r w:rsidR="00824A4F">
        <w:rPr>
          <w:rFonts w:ascii="Times New Roman" w:hAnsi="Times New Roman" w:cs="Times New Roman"/>
          <w:sz w:val="28"/>
          <w:szCs w:val="28"/>
        </w:rPr>
        <w:t>е</w:t>
      </w:r>
      <w:r w:rsidRPr="00E21AF2">
        <w:rPr>
          <w:rFonts w:ascii="Times New Roman" w:hAnsi="Times New Roman" w:cs="Times New Roman"/>
          <w:sz w:val="28"/>
          <w:szCs w:val="28"/>
        </w:rPr>
        <w:t xml:space="preserve"> </w:t>
      </w:r>
      <w:r w:rsidR="00824A4F">
        <w:rPr>
          <w:rFonts w:ascii="Times New Roman" w:hAnsi="Times New Roman" w:cs="Times New Roman"/>
          <w:sz w:val="28"/>
          <w:szCs w:val="28"/>
        </w:rPr>
        <w:t>и область применения.</w:t>
      </w:r>
    </w:p>
    <w:p w:rsidR="00E21AF2" w:rsidRPr="00E21AF2" w:rsidRDefault="00E21AF2" w:rsidP="00E21AF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программе.</w:t>
      </w:r>
    </w:p>
    <w:p w:rsidR="00E21AF2" w:rsidRPr="00E21AF2" w:rsidRDefault="00E21AF2" w:rsidP="00E21AF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характеристикам.</w:t>
      </w:r>
    </w:p>
    <w:p w:rsidR="00E21AF2" w:rsidRPr="00E21AF2" w:rsidRDefault="00E21AF2" w:rsidP="00E21AF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надежности.</w:t>
      </w:r>
    </w:p>
    <w:p w:rsidR="00E21AF2" w:rsidRPr="00E21AF2" w:rsidRDefault="00E21AF2" w:rsidP="00E21AF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</w:t>
      </w:r>
      <w:r w:rsidR="005D75D0">
        <w:rPr>
          <w:rFonts w:ascii="Times New Roman" w:hAnsi="Times New Roman" w:cs="Times New Roman"/>
          <w:sz w:val="28"/>
          <w:szCs w:val="28"/>
        </w:rPr>
        <w:t>я</w:t>
      </w:r>
      <w:r w:rsidRPr="00E21AF2">
        <w:rPr>
          <w:rFonts w:ascii="Times New Roman" w:hAnsi="Times New Roman" w:cs="Times New Roman"/>
          <w:sz w:val="28"/>
          <w:szCs w:val="28"/>
        </w:rPr>
        <w:t xml:space="preserve"> к составу и параметрам технических средств.</w:t>
      </w:r>
    </w:p>
    <w:p w:rsidR="00E21AF2" w:rsidRDefault="00E21AF2" w:rsidP="00E21AF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совместимости.</w:t>
      </w:r>
    </w:p>
    <w:p w:rsidR="00EE5979" w:rsidRDefault="00EE5979" w:rsidP="00E21AF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:rsidR="00EA3BB0" w:rsidRDefault="00EA3BB0" w:rsidP="00EE597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Требования к программной документации</w:t>
      </w:r>
    </w:p>
    <w:p w:rsidR="00EE5979" w:rsidRDefault="00EE5979" w:rsidP="00EE597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p w:rsidR="00EE5979" w:rsidRPr="00EE5979" w:rsidRDefault="00EE5979" w:rsidP="00EE597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Порядок контроля и приемки</w:t>
      </w:r>
    </w:p>
    <w:p w:rsidR="00EE5979" w:rsidRPr="00EE5979" w:rsidRDefault="00EE5979" w:rsidP="00EE5979">
      <w:pPr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Pr="00EE5979" w:rsidRDefault="00E21AF2" w:rsidP="00EE5979">
      <w:pPr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4B7177" w:rsidRDefault="004B7177" w:rsidP="00176113">
      <w:pPr>
        <w:pStyle w:val="a3"/>
        <w:ind w:left="426"/>
        <w:jc w:val="both"/>
        <w:rPr>
          <w:sz w:val="28"/>
          <w:szCs w:val="28"/>
        </w:rPr>
      </w:pPr>
    </w:p>
    <w:p w:rsidR="004B7177" w:rsidRDefault="004B7177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Default="00E21AF2" w:rsidP="00176113">
      <w:pPr>
        <w:pStyle w:val="a3"/>
        <w:ind w:left="426"/>
        <w:jc w:val="both"/>
        <w:rPr>
          <w:sz w:val="28"/>
          <w:szCs w:val="28"/>
        </w:rPr>
      </w:pPr>
    </w:p>
    <w:p w:rsidR="00E21AF2" w:rsidRPr="00E64DBD" w:rsidRDefault="00E21AF2" w:rsidP="00824A4F">
      <w:pPr>
        <w:pStyle w:val="a3"/>
        <w:numPr>
          <w:ilvl w:val="0"/>
          <w:numId w:val="3"/>
        </w:numPr>
        <w:ind w:left="0" w:firstLine="567"/>
      </w:pPr>
      <w:r>
        <w:rPr>
          <w:b/>
          <w:sz w:val="28"/>
          <w:szCs w:val="28"/>
        </w:rPr>
        <w:t>Введение</w:t>
      </w:r>
    </w:p>
    <w:p w:rsidR="00E21AF2" w:rsidRDefault="00E21AF2" w:rsidP="00824A4F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Полное наименование программы:  «Монитор обработки команд программы «Модель файловой системы ОС реального времени»», краткое наименование «МК ».</w:t>
      </w:r>
      <w:r w:rsidR="00AB1139">
        <w:rPr>
          <w:sz w:val="28"/>
          <w:szCs w:val="28"/>
        </w:rPr>
        <w:t xml:space="preserve"> Программный комплекс применяется для моделирования работы файловой системы.</w:t>
      </w:r>
    </w:p>
    <w:p w:rsidR="00AB1139" w:rsidRDefault="00AB1139" w:rsidP="00824A4F">
      <w:pPr>
        <w:pStyle w:val="a3"/>
        <w:ind w:left="0" w:firstLine="567"/>
        <w:rPr>
          <w:sz w:val="28"/>
          <w:szCs w:val="28"/>
        </w:rPr>
      </w:pPr>
    </w:p>
    <w:p w:rsidR="00E21AF2" w:rsidRPr="00E21AF2" w:rsidRDefault="00E21AF2" w:rsidP="00824A4F">
      <w:pPr>
        <w:pStyle w:val="a3"/>
        <w:numPr>
          <w:ilvl w:val="0"/>
          <w:numId w:val="3"/>
        </w:numPr>
        <w:tabs>
          <w:tab w:val="left" w:pos="284"/>
        </w:tabs>
        <w:ind w:left="0" w:firstLine="567"/>
        <w:rPr>
          <w:b/>
          <w:sz w:val="28"/>
          <w:szCs w:val="28"/>
        </w:rPr>
      </w:pPr>
      <w:r w:rsidRPr="00E21AF2">
        <w:rPr>
          <w:b/>
          <w:sz w:val="28"/>
          <w:szCs w:val="28"/>
        </w:rPr>
        <w:t>Основание для разработки</w:t>
      </w:r>
    </w:p>
    <w:p w:rsidR="00E21AF2" w:rsidRPr="00E21AF2" w:rsidRDefault="00E21AF2" w:rsidP="00824A4F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Разработка ведется на основании пояснительной записки к учебному проекту «Монитор обработки команд программы «Модель файловой системы ОС реального времени»».</w:t>
      </w:r>
    </w:p>
    <w:p w:rsidR="00E21AF2" w:rsidRDefault="00E21AF2" w:rsidP="00824A4F">
      <w:pPr>
        <w:pStyle w:val="a3"/>
        <w:ind w:left="0" w:firstLine="567"/>
        <w:rPr>
          <w:sz w:val="28"/>
          <w:szCs w:val="28"/>
        </w:rPr>
      </w:pPr>
    </w:p>
    <w:p w:rsidR="00E21AF2" w:rsidRDefault="00E21AF2" w:rsidP="00824A4F">
      <w:pPr>
        <w:pStyle w:val="a3"/>
        <w:ind w:left="0" w:firstLine="567"/>
        <w:rPr>
          <w:sz w:val="28"/>
          <w:szCs w:val="28"/>
        </w:rPr>
      </w:pPr>
    </w:p>
    <w:p w:rsidR="00E21AF2" w:rsidRPr="00552CC9" w:rsidRDefault="00E21AF2" w:rsidP="00824A4F">
      <w:pPr>
        <w:pStyle w:val="a3"/>
        <w:numPr>
          <w:ilvl w:val="0"/>
          <w:numId w:val="3"/>
        </w:numPr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Назначение и область применения</w:t>
      </w:r>
    </w:p>
    <w:p w:rsidR="00E21AF2" w:rsidRDefault="00E21AF2" w:rsidP="00824A4F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Программа «Модель файловой системы ОС реального времени» предназначена для изучения устройства и функционирования файловых систем.</w:t>
      </w:r>
      <w:r w:rsidR="00320EB1">
        <w:rPr>
          <w:sz w:val="28"/>
          <w:szCs w:val="28"/>
        </w:rPr>
        <w:t xml:space="preserve"> МК</w:t>
      </w:r>
      <w:r w:rsidR="003C57D9">
        <w:rPr>
          <w:sz w:val="28"/>
          <w:szCs w:val="28"/>
        </w:rPr>
        <w:t xml:space="preserve"> </w:t>
      </w:r>
      <w:r>
        <w:rPr>
          <w:sz w:val="28"/>
          <w:szCs w:val="28"/>
        </w:rPr>
        <w:t>-  основной модуль программы. В нем реализован консольный пользовательский интерфейс, обеспечивающий доступ к подпрограммам, имитирующим работу файловой системы. Предоставляя пользователю набор команд для вызова соответствующих подпрограмм, монитор обеспечивает правильность их вызова и контролирует результаты их выполнения.</w:t>
      </w:r>
    </w:p>
    <w:p w:rsidR="00E21AF2" w:rsidRDefault="00E21AF2" w:rsidP="00824A4F">
      <w:pPr>
        <w:pStyle w:val="a3"/>
        <w:ind w:left="0"/>
        <w:jc w:val="both"/>
        <w:rPr>
          <w:sz w:val="28"/>
          <w:szCs w:val="28"/>
        </w:rPr>
      </w:pPr>
    </w:p>
    <w:p w:rsidR="00E21AF2" w:rsidRDefault="00E21AF2" w:rsidP="00824A4F">
      <w:pPr>
        <w:pStyle w:val="a3"/>
        <w:ind w:left="0" w:firstLine="567"/>
        <w:jc w:val="both"/>
        <w:rPr>
          <w:sz w:val="28"/>
          <w:szCs w:val="28"/>
        </w:rPr>
      </w:pPr>
    </w:p>
    <w:p w:rsidR="00824A4F" w:rsidRPr="00824A4F" w:rsidRDefault="00824A4F" w:rsidP="00824A4F">
      <w:pPr>
        <w:pStyle w:val="a3"/>
        <w:numPr>
          <w:ilvl w:val="0"/>
          <w:numId w:val="3"/>
        </w:numPr>
        <w:ind w:left="0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программе</w:t>
      </w:r>
    </w:p>
    <w:p w:rsidR="00824A4F" w:rsidRPr="00824A4F" w:rsidRDefault="00824A4F" w:rsidP="00824A4F">
      <w:pPr>
        <w:ind w:firstLine="567"/>
        <w:jc w:val="both"/>
        <w:rPr>
          <w:sz w:val="28"/>
          <w:szCs w:val="28"/>
        </w:rPr>
      </w:pPr>
    </w:p>
    <w:p w:rsidR="00E21AF2" w:rsidRPr="004B7177" w:rsidRDefault="00824A4F" w:rsidP="00ED7170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4B7177">
        <w:rPr>
          <w:sz w:val="28"/>
          <w:szCs w:val="28"/>
        </w:rPr>
        <w:t xml:space="preserve"> </w:t>
      </w:r>
      <w:r w:rsidRPr="004B7177">
        <w:rPr>
          <w:b/>
          <w:sz w:val="28"/>
          <w:szCs w:val="28"/>
        </w:rPr>
        <w:t>Требования к функциональным характеристикам</w:t>
      </w:r>
    </w:p>
    <w:p w:rsidR="00824A4F" w:rsidRDefault="00D95045" w:rsidP="004B7177">
      <w:pPr>
        <w:pStyle w:val="a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76113" w:rsidRPr="009E1AC3">
        <w:rPr>
          <w:sz w:val="28"/>
          <w:szCs w:val="28"/>
        </w:rPr>
        <w:t>адача модели заключается в том, чтобы отразить все существенные аспекты функционирования файловой системы и её структуру (описанные в разделе «Постановка задачи»</w:t>
      </w:r>
      <w:r w:rsidR="00ED7170">
        <w:rPr>
          <w:sz w:val="28"/>
          <w:szCs w:val="28"/>
        </w:rPr>
        <w:t xml:space="preserve"> пояснительной записки к проекту</w:t>
      </w:r>
      <w:r w:rsidR="00176113" w:rsidRPr="009E1AC3">
        <w:rPr>
          <w:sz w:val="28"/>
          <w:szCs w:val="28"/>
        </w:rPr>
        <w:t xml:space="preserve">) при построении программы используется следующий подход: </w:t>
      </w:r>
    </w:p>
    <w:p w:rsidR="004B7177" w:rsidRDefault="004B7177" w:rsidP="004B7177">
      <w:pPr>
        <w:pStyle w:val="a3"/>
        <w:ind w:left="0" w:firstLine="567"/>
        <w:jc w:val="both"/>
        <w:rPr>
          <w:sz w:val="28"/>
          <w:szCs w:val="28"/>
        </w:rPr>
      </w:pP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Создается специальный класс файловой системы, объект класса содержит информационные поля, в которые помещается информация блока системной информации файловой системы и каталог, представляющий собой массив из необходимого количества сегментов.</w:t>
      </w: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Сегмент реализуется как локальная структура класса файловой системы, </w:t>
      </w:r>
      <w:r w:rsidR="00754CE6">
        <w:rPr>
          <w:sz w:val="28"/>
          <w:szCs w:val="28"/>
        </w:rPr>
        <w:t>он содержит информационные поля</w:t>
      </w:r>
      <w:r>
        <w:rPr>
          <w:sz w:val="28"/>
          <w:szCs w:val="28"/>
        </w:rPr>
        <w:t xml:space="preserve"> с информацией заголовка сегмента и массив записей о файлах.</w:t>
      </w: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Запись о файле также является локальной структурой, содержит необходимые данные о файле (имя, размер и т.д.).</w:t>
      </w: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Все процедуры, реализующие операции с файловой системой являются методами класса файловой системы.</w:t>
      </w: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Так как в процессе работы модели не осуществляется работы с реальной информацией, блоки, представляющие собой файлы и свободное пространство, в классе файловой системы отсутствуют.</w:t>
      </w: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модели создается объект класса файловой системы, для которого в соответствии с командами, вводимыми пользователем, МК вызывает необходимые методы.</w:t>
      </w:r>
    </w:p>
    <w:p w:rsidR="00176113" w:rsidRDefault="00176113" w:rsidP="0017611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6644C">
        <w:rPr>
          <w:sz w:val="28"/>
          <w:szCs w:val="28"/>
        </w:rPr>
        <w:t xml:space="preserve">В МК имеется отдельная команда, позволяющая создать на жестком диске </w:t>
      </w:r>
      <w:ins w:id="0" w:author="NOTBKALEKSEENKO" w:date="2012-11-06T21:20:00Z">
        <w:r w:rsidR="005022CD" w:rsidRPr="005022CD">
          <w:rPr>
            <w:sz w:val="28"/>
            <w:szCs w:val="28"/>
            <w:rPrChange w:id="1" w:author="NOTBKALEKSEENKO" w:date="2012-11-06T21:20:00Z">
              <w:rPr>
                <w:rFonts w:asciiTheme="minorHAnsi" w:eastAsiaTheme="minorHAnsi" w:hAnsiTheme="minorHAnsi" w:cstheme="minorBidi"/>
                <w:sz w:val="28"/>
                <w:szCs w:val="28"/>
                <w:lang w:val="en-US" w:eastAsia="en-US"/>
              </w:rPr>
            </w:rPrChange>
          </w:rPr>
          <w:t xml:space="preserve">текстовый </w:t>
        </w:r>
      </w:ins>
      <w:r w:rsidRPr="0036644C">
        <w:rPr>
          <w:sz w:val="28"/>
          <w:szCs w:val="28"/>
        </w:rPr>
        <w:t xml:space="preserve">файл, </w:t>
      </w:r>
      <w:del w:id="2" w:author="NOTBKALEKSEENKO" w:date="2012-11-06T21:20:00Z">
        <w:r w:rsidRPr="0036644C" w:rsidDel="00754CE6">
          <w:rPr>
            <w:sz w:val="28"/>
            <w:szCs w:val="28"/>
          </w:rPr>
          <w:delText xml:space="preserve">конфигурация </w:delText>
        </w:r>
      </w:del>
      <w:ins w:id="3" w:author="NOTBKALEKSEENKO" w:date="2012-11-06T21:20:00Z">
        <w:r w:rsidR="00754CE6">
          <w:rPr>
            <w:sz w:val="28"/>
            <w:szCs w:val="28"/>
          </w:rPr>
          <w:t xml:space="preserve">состав </w:t>
        </w:r>
      </w:ins>
      <w:r w:rsidRPr="0036644C">
        <w:rPr>
          <w:sz w:val="28"/>
          <w:szCs w:val="28"/>
        </w:rPr>
        <w:t>которого соответствует как структуре имеющегося в модели объекта класса файловой системы, так и требованиям, указанным в разделе «Постановка задачи»</w:t>
      </w:r>
      <w:r w:rsidR="00ED7170" w:rsidRPr="00ED7170">
        <w:rPr>
          <w:sz w:val="28"/>
          <w:szCs w:val="28"/>
        </w:rPr>
        <w:t xml:space="preserve"> </w:t>
      </w:r>
      <w:r w:rsidR="00ED7170">
        <w:rPr>
          <w:sz w:val="28"/>
          <w:szCs w:val="28"/>
        </w:rPr>
        <w:t>пояснительной записки к проекту</w:t>
      </w:r>
      <w:r w:rsidRPr="0036644C">
        <w:rPr>
          <w:sz w:val="28"/>
          <w:szCs w:val="28"/>
        </w:rPr>
        <w:t>.</w:t>
      </w:r>
    </w:p>
    <w:p w:rsidR="00ED7170" w:rsidRPr="00ED7170" w:rsidDel="00754CE6" w:rsidRDefault="00ED7170" w:rsidP="00ED7170">
      <w:pPr>
        <w:ind w:firstLine="567"/>
        <w:jc w:val="both"/>
        <w:rPr>
          <w:del w:id="4" w:author="NOTBKALEKSEENKO" w:date="2012-11-06T21:21:00Z"/>
          <w:rFonts w:ascii="Times New Roman" w:hAnsi="Times New Roman" w:cs="Times New Roman"/>
          <w:sz w:val="28"/>
          <w:szCs w:val="28"/>
        </w:rPr>
      </w:pPr>
    </w:p>
    <w:p w:rsidR="006B38A4" w:rsidRDefault="00ED7170" w:rsidP="00ED717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полей класса файловой системы</w:t>
      </w:r>
      <w:r w:rsidR="00F50F7F">
        <w:rPr>
          <w:rFonts w:ascii="Times New Roman" w:hAnsi="Times New Roman" w:cs="Times New Roman"/>
          <w:sz w:val="28"/>
        </w:rPr>
        <w:t xml:space="preserve"> (см. </w:t>
      </w:r>
      <w:r w:rsidR="002D4787">
        <w:rPr>
          <w:rFonts w:ascii="Times New Roman" w:hAnsi="Times New Roman" w:cs="Times New Roman"/>
          <w:sz w:val="28"/>
        </w:rPr>
        <w:t>п</w:t>
      </w:r>
      <w:r w:rsidR="00F50F7F">
        <w:rPr>
          <w:rFonts w:ascii="Times New Roman" w:hAnsi="Times New Roman" w:cs="Times New Roman"/>
          <w:sz w:val="28"/>
        </w:rPr>
        <w:t>риложение 1):</w:t>
      </w:r>
    </w:p>
    <w:tbl>
      <w:tblPr>
        <w:tblStyle w:val="a4"/>
        <w:tblW w:w="0" w:type="auto"/>
        <w:tblLook w:val="04A0"/>
      </w:tblPr>
      <w:tblGrid>
        <w:gridCol w:w="2093"/>
        <w:gridCol w:w="2692"/>
        <w:gridCol w:w="2393"/>
        <w:gridCol w:w="2393"/>
      </w:tblGrid>
      <w:tr w:rsidR="00F50F7F" w:rsidRPr="00730030" w:rsidTr="004135C7">
        <w:trPr>
          <w:trHeight w:val="81"/>
        </w:trPr>
        <w:tc>
          <w:tcPr>
            <w:tcW w:w="2093" w:type="dxa"/>
            <w:vMerge w:val="restart"/>
            <w:vAlign w:val="center"/>
          </w:tcPr>
          <w:p w:rsidR="00F50F7F" w:rsidRPr="00F50F7F" w:rsidRDefault="006B38A4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FS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50F7F">
              <w:rPr>
                <w:rFonts w:ascii="Times New Roman" w:hAnsi="Times New Roman" w:cs="Times New Roman"/>
                <w:sz w:val="28"/>
                <w:lang w:val="en-US"/>
              </w:rPr>
              <w:t>SYSTEM</w:t>
            </w:r>
            <w:r w:rsidR="00F50F7F" w:rsidRPr="00F50F7F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F50F7F">
              <w:rPr>
                <w:rFonts w:ascii="Times New Roman" w:hAnsi="Times New Roman" w:cs="Times New Roman"/>
                <w:sz w:val="28"/>
              </w:rPr>
              <w:t>объект класса файловой системы</w:t>
            </w:r>
          </w:p>
        </w:tc>
        <w:tc>
          <w:tcPr>
            <w:tcW w:w="2692" w:type="dxa"/>
            <w:vMerge w:val="restart"/>
            <w:vAlign w:val="center"/>
          </w:tcPr>
          <w:p w:rsidR="00F50F7F" w:rsidRPr="00F50F7F" w:rsidRDefault="006B38A4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SB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50F7F">
              <w:rPr>
                <w:rFonts w:ascii="Times New Roman" w:hAnsi="Times New Roman" w:cs="Times New Roman"/>
                <w:sz w:val="28"/>
                <w:lang w:val="en-US"/>
              </w:rPr>
              <w:t>sb</w:t>
            </w:r>
            <w:r w:rsidR="00F50F7F" w:rsidRPr="00F50F7F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F50F7F">
              <w:rPr>
                <w:rFonts w:ascii="Times New Roman" w:hAnsi="Times New Roman" w:cs="Times New Roman"/>
                <w:sz w:val="28"/>
              </w:rPr>
              <w:t>объект класса блок системной информации</w:t>
            </w: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unsigned short vers – </w:t>
            </w:r>
            <w:r>
              <w:rPr>
                <w:rFonts w:ascii="Times New Roman" w:hAnsi="Times New Roman" w:cs="Times New Roman"/>
                <w:sz w:val="28"/>
              </w:rPr>
              <w:t>версия</w:t>
            </w:r>
            <w:r w:rsidRPr="006B38A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системы</w:t>
            </w:r>
          </w:p>
        </w:tc>
      </w:tr>
      <w:tr w:rsidR="00F50F7F" w:rsidRPr="006B38A4" w:rsidTr="004135C7">
        <w:trPr>
          <w:trHeight w:val="78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char tomename[12] – </w:t>
            </w:r>
            <w:r>
              <w:rPr>
                <w:rFonts w:ascii="Times New Roman" w:hAnsi="Times New Roman" w:cs="Times New Roman"/>
                <w:sz w:val="28"/>
              </w:rPr>
              <w:t>метка тома</w:t>
            </w:r>
          </w:p>
        </w:tc>
      </w:tr>
      <w:tr w:rsidR="00F50F7F" w:rsidRPr="006B38A4" w:rsidTr="004135C7">
        <w:trPr>
          <w:trHeight w:val="78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6B38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ownername[12]</w:t>
            </w:r>
            <w:r>
              <w:rPr>
                <w:rFonts w:ascii="Times New Roman" w:hAnsi="Times New Roman" w:cs="Times New Roman"/>
                <w:sz w:val="28"/>
              </w:rPr>
              <w:t xml:space="preserve"> – имя владельца</w:t>
            </w:r>
          </w:p>
        </w:tc>
      </w:tr>
      <w:tr w:rsidR="00F50F7F" w:rsidRPr="006B38A4" w:rsidTr="004135C7">
        <w:trPr>
          <w:trHeight w:val="78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6B38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sysname[12]</w:t>
            </w:r>
            <w:r>
              <w:rPr>
                <w:rFonts w:ascii="Times New Roman" w:hAnsi="Times New Roman" w:cs="Times New Roman"/>
                <w:sz w:val="28"/>
              </w:rPr>
              <w:t xml:space="preserve"> – имя системы</w:t>
            </w:r>
          </w:p>
        </w:tc>
      </w:tr>
      <w:tr w:rsidR="00F50F7F" w:rsidRPr="006B38A4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92" w:type="dxa"/>
            <w:vMerge w:val="restart"/>
            <w:vAlign w:val="center"/>
          </w:tcPr>
          <w:p w:rsidR="00F50F7F" w:rsidRPr="006B38A4" w:rsidRDefault="006B38A4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segment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*</w:t>
            </w:r>
            <w:r w:rsidR="00F50F7F">
              <w:rPr>
                <w:rFonts w:ascii="Times New Roman" w:hAnsi="Times New Roman" w:cs="Times New Roman"/>
                <w:sz w:val="28"/>
                <w:lang w:val="en-US"/>
              </w:rPr>
              <w:t>catalog</w:t>
            </w:r>
            <w:r w:rsidR="00F50F7F" w:rsidRPr="006B38A4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F50F7F">
              <w:rPr>
                <w:rFonts w:ascii="Times New Roman" w:hAnsi="Times New Roman" w:cs="Times New Roman"/>
                <w:sz w:val="28"/>
              </w:rPr>
              <w:t xml:space="preserve">динамический массив </w:t>
            </w:r>
            <w:r>
              <w:rPr>
                <w:rFonts w:ascii="Times New Roman" w:hAnsi="Times New Roman" w:cs="Times New Roman"/>
                <w:sz w:val="28"/>
              </w:rPr>
              <w:t xml:space="preserve">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объектов типа сегмент</w:t>
            </w: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6B38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catsize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число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сегментов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 каталоге</w:t>
            </w:r>
          </w:p>
        </w:tc>
      </w:tr>
      <w:tr w:rsidR="00F50F7F" w:rsidRPr="006B38A4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nextseg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номер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следующего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сегмента</w:t>
            </w:r>
          </w:p>
        </w:tc>
      </w:tr>
      <w:tr w:rsidR="00F50F7F" w:rsidRPr="006B38A4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seginuse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счетчик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используемых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сегментов</w:t>
            </w:r>
          </w:p>
        </w:tc>
      </w:tr>
      <w:tr w:rsidR="00F50F7F" w:rsidRPr="006B38A4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F50F7F" w:rsidRPr="006B38A4" w:rsidRDefault="006B38A4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startblock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номер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блока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на</w:t>
            </w:r>
            <w:r w:rsidRPr="006B38A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носителе, с которого размещаются файлы, описанные в сегменте</w:t>
            </w:r>
          </w:p>
        </w:tc>
      </w:tr>
      <w:tr w:rsidR="00F50F7F" w:rsidRPr="00730030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Merge w:val="restart"/>
            <w:vAlign w:val="center"/>
          </w:tcPr>
          <w:p w:rsidR="00F50F7F" w:rsidRPr="006B38A4" w:rsidRDefault="006B38A4" w:rsidP="004135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FRec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files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[63] – </w:t>
            </w:r>
            <w:r>
              <w:rPr>
                <w:rFonts w:ascii="Times New Roman" w:hAnsi="Times New Roman" w:cs="Times New Roman"/>
                <w:sz w:val="28"/>
              </w:rPr>
              <w:t xml:space="preserve">массив </w:t>
            </w:r>
            <w:r w:rsidR="004135C7">
              <w:rPr>
                <w:rFonts w:ascii="Times New Roman" w:hAnsi="Times New Roman" w:cs="Times New Roman"/>
                <w:sz w:val="28"/>
              </w:rPr>
              <w:t>из 63 объектов типа запись о файле</w:t>
            </w:r>
          </w:p>
        </w:tc>
        <w:tc>
          <w:tcPr>
            <w:tcW w:w="2393" w:type="dxa"/>
            <w:vAlign w:val="center"/>
          </w:tcPr>
          <w:p w:rsidR="00F50F7F" w:rsidRPr="004135C7" w:rsidRDefault="004135C7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rectype 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</w:rPr>
              <w:t>тип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записи</w:t>
            </w:r>
          </w:p>
        </w:tc>
      </w:tr>
      <w:tr w:rsidR="00F50F7F" w:rsidRPr="006B38A4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4135C7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4135C7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  <w:vMerge/>
            <w:vAlign w:val="center"/>
          </w:tcPr>
          <w:p w:rsidR="00F50F7F" w:rsidRPr="004135C7" w:rsidRDefault="00F50F7F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:rsidR="00F50F7F" w:rsidRPr="004135C7" w:rsidRDefault="004135C7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name[6]</w:t>
            </w:r>
            <w:r>
              <w:rPr>
                <w:rFonts w:ascii="Times New Roman" w:hAnsi="Times New Roman" w:cs="Times New Roman"/>
                <w:sz w:val="28"/>
              </w:rPr>
              <w:t xml:space="preserve"> – имя файла</w:t>
            </w:r>
          </w:p>
        </w:tc>
      </w:tr>
      <w:tr w:rsidR="00F50F7F" w:rsidRPr="006B38A4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Align w:val="center"/>
          </w:tcPr>
          <w:p w:rsidR="00F50F7F" w:rsidRPr="004135C7" w:rsidRDefault="004135C7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type[4]</w:t>
            </w:r>
            <w:r>
              <w:rPr>
                <w:rFonts w:ascii="Times New Roman" w:hAnsi="Times New Roman" w:cs="Times New Roman"/>
                <w:sz w:val="28"/>
              </w:rPr>
              <w:t xml:space="preserve"> – тип файла</w:t>
            </w:r>
          </w:p>
        </w:tc>
      </w:tr>
      <w:tr w:rsidR="00F50F7F" w:rsidRPr="004135C7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Merge/>
            <w:vAlign w:val="center"/>
          </w:tcPr>
          <w:p w:rsidR="00F50F7F" w:rsidRPr="006B38A4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Align w:val="center"/>
          </w:tcPr>
          <w:p w:rsidR="00F50F7F" w:rsidRPr="004135C7" w:rsidRDefault="004135C7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len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число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блоков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занятых файлом</w:t>
            </w:r>
          </w:p>
        </w:tc>
      </w:tr>
      <w:tr w:rsidR="00F50F7F" w:rsidRPr="00730030" w:rsidTr="004135C7">
        <w:trPr>
          <w:trHeight w:val="63"/>
        </w:trPr>
        <w:tc>
          <w:tcPr>
            <w:tcW w:w="2093" w:type="dxa"/>
            <w:vMerge/>
            <w:vAlign w:val="center"/>
          </w:tcPr>
          <w:p w:rsidR="00F50F7F" w:rsidRPr="004135C7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2" w:type="dxa"/>
            <w:vMerge/>
            <w:vAlign w:val="center"/>
          </w:tcPr>
          <w:p w:rsidR="00F50F7F" w:rsidRPr="004135C7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Merge/>
            <w:vAlign w:val="center"/>
          </w:tcPr>
          <w:p w:rsidR="00F50F7F" w:rsidRPr="004135C7" w:rsidRDefault="00F50F7F" w:rsidP="00F50F7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  <w:vAlign w:val="center"/>
          </w:tcPr>
          <w:p w:rsidR="00F50F7F" w:rsidRPr="004135C7" w:rsidRDefault="004135C7" w:rsidP="00F50F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 date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дата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создания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файла</w:t>
            </w:r>
          </w:p>
        </w:tc>
      </w:tr>
    </w:tbl>
    <w:p w:rsidR="00ED7170" w:rsidRPr="00D95045" w:rsidRDefault="00ED7170" w:rsidP="002D4787">
      <w:pPr>
        <w:rPr>
          <w:rFonts w:ascii="Times New Roman" w:hAnsi="Times New Roman" w:cs="Times New Roman"/>
          <w:sz w:val="28"/>
          <w:lang w:val="en-US"/>
        </w:rPr>
      </w:pPr>
    </w:p>
    <w:p w:rsidR="00FD026B" w:rsidRDefault="00ED7170" w:rsidP="00ED717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</w:t>
      </w:r>
      <w:r w:rsidR="00FD026B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монитора команд заключа</w:t>
      </w:r>
      <w:r w:rsidR="00FD026B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тся в </w:t>
      </w:r>
      <w:r w:rsidR="00FD026B">
        <w:rPr>
          <w:rFonts w:ascii="Times New Roman" w:hAnsi="Times New Roman" w:cs="Times New Roman"/>
          <w:sz w:val="28"/>
        </w:rPr>
        <w:t>следующем:</w:t>
      </w:r>
    </w:p>
    <w:p w:rsidR="00FD026B" w:rsidRDefault="00FD026B" w:rsidP="00FD026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П</w:t>
      </w:r>
      <w:r w:rsidR="00ED7170" w:rsidRPr="00FD026B">
        <w:rPr>
          <w:sz w:val="28"/>
        </w:rPr>
        <w:t>редоставить</w:t>
      </w:r>
      <w:r w:rsidRPr="00FD026B">
        <w:rPr>
          <w:sz w:val="28"/>
        </w:rPr>
        <w:t xml:space="preserve"> пользователю консольный интерфейс для ввода команд, управляющих файловой системой;</w:t>
      </w:r>
    </w:p>
    <w:p w:rsidR="00FD026B" w:rsidRDefault="00FD026B" w:rsidP="00FD026B">
      <w:pPr>
        <w:pStyle w:val="a3"/>
        <w:numPr>
          <w:ilvl w:val="0"/>
          <w:numId w:val="8"/>
        </w:numPr>
        <w:rPr>
          <w:sz w:val="28"/>
        </w:rPr>
      </w:pPr>
      <w:r w:rsidRPr="00FD026B">
        <w:rPr>
          <w:sz w:val="28"/>
        </w:rPr>
        <w:t xml:space="preserve"> </w:t>
      </w:r>
      <w:r>
        <w:rPr>
          <w:sz w:val="28"/>
        </w:rPr>
        <w:t>О</w:t>
      </w:r>
      <w:r w:rsidRPr="00FD026B">
        <w:rPr>
          <w:sz w:val="28"/>
        </w:rPr>
        <w:t>рганизовать проверку правильности ввода команд и их параметров пользователем</w:t>
      </w:r>
      <w:r w:rsidR="00730030">
        <w:rPr>
          <w:sz w:val="28"/>
        </w:rPr>
        <w:t xml:space="preserve"> на соответствие шаблону</w:t>
      </w:r>
      <w:r w:rsidRPr="00FD026B">
        <w:rPr>
          <w:sz w:val="28"/>
        </w:rPr>
        <w:t xml:space="preserve">; </w:t>
      </w:r>
    </w:p>
    <w:p w:rsidR="00ED7170" w:rsidRDefault="00FD026B" w:rsidP="00FD026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При корректных запросах пользовате</w:t>
      </w:r>
      <w:r w:rsidR="00074217">
        <w:rPr>
          <w:sz w:val="28"/>
        </w:rPr>
        <w:t>ля вызывать требуемые процедуры;</w:t>
      </w:r>
    </w:p>
    <w:p w:rsidR="00FD026B" w:rsidRDefault="00FD026B" w:rsidP="00FD026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Обрабатывать различные варианты </w:t>
      </w:r>
      <w:r w:rsidR="00074217">
        <w:rPr>
          <w:sz w:val="28"/>
        </w:rPr>
        <w:t>завершения</w:t>
      </w:r>
      <w:r>
        <w:rPr>
          <w:sz w:val="28"/>
        </w:rPr>
        <w:t xml:space="preserve"> процедур</w:t>
      </w:r>
      <w:r w:rsidR="00074217">
        <w:rPr>
          <w:sz w:val="28"/>
        </w:rPr>
        <w:t>, выводить на экран соответствующие сообщения;</w:t>
      </w:r>
    </w:p>
    <w:p w:rsidR="00074217" w:rsidRDefault="00074217" w:rsidP="00FD026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Предоставить возможность вывода сообщений пользователю вызываемыми процедурами;</w:t>
      </w:r>
    </w:p>
    <w:p w:rsidR="00074217" w:rsidRDefault="00074217" w:rsidP="00FD026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Предоставить пользователю информацию о работе всей программы и об использовании отдельных команд;</w:t>
      </w:r>
    </w:p>
    <w:p w:rsidR="00074217" w:rsidRDefault="00074217" w:rsidP="00FD026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Создавать на жестком диске файл со структурой, соответствующей созданной модели файловой системы.</w:t>
      </w:r>
    </w:p>
    <w:p w:rsidR="00074217" w:rsidRDefault="00074217" w:rsidP="00074217">
      <w:pPr>
        <w:rPr>
          <w:sz w:val="28"/>
        </w:rPr>
      </w:pPr>
    </w:p>
    <w:p w:rsidR="00074217" w:rsidRPr="00CD466E" w:rsidRDefault="004B7177" w:rsidP="00BA7958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этих задач предполагается создать спец</w:t>
      </w:r>
      <w:r w:rsidR="00B50427">
        <w:rPr>
          <w:rFonts w:ascii="Times New Roman" w:hAnsi="Times New Roman" w:cs="Times New Roman"/>
          <w:sz w:val="28"/>
        </w:rPr>
        <w:t xml:space="preserve">иальный класс монитора команд. Объект этого класса содержит: объект класса файловой системы (с которым и будет осуществляться работа), потоковые переменные (которые будут использоваться в качестве буферов вывода сообщений), флаги использования буферов, переменную типа команда. Команда реализуется как отдельная структура, содержащая название команды и перечень параметров. </w:t>
      </w:r>
      <w:r w:rsidR="009C1C6F">
        <w:rPr>
          <w:rFonts w:ascii="Times New Roman" w:hAnsi="Times New Roman" w:cs="Times New Roman"/>
          <w:sz w:val="28"/>
        </w:rPr>
        <w:t>Согласно пояснительной записке к проекту, название команды не превышает 13 символов, количество параметров – не более трех, длина параметра (символьная) – не более 12 символов. Класс предоставляет методы для считывания команды, её выполнения и обработки кода её завершения.</w:t>
      </w:r>
      <w:r w:rsidR="00CD466E">
        <w:rPr>
          <w:rFonts w:ascii="Times New Roman" w:hAnsi="Times New Roman" w:cs="Times New Roman"/>
          <w:sz w:val="28"/>
        </w:rPr>
        <w:t xml:space="preserve"> Так как каждая команда имеет свои особенные параметры  и коды завершения, в этих методах предполагается использование конструкции </w:t>
      </w:r>
      <w:r w:rsidR="00CD466E">
        <w:rPr>
          <w:rFonts w:ascii="Times New Roman" w:hAnsi="Times New Roman" w:cs="Times New Roman"/>
          <w:sz w:val="28"/>
          <w:lang w:val="en-US"/>
        </w:rPr>
        <w:t>switch</w:t>
      </w:r>
      <w:r w:rsidR="00CD466E" w:rsidRPr="00CD466E">
        <w:rPr>
          <w:rFonts w:ascii="Times New Roman" w:hAnsi="Times New Roman" w:cs="Times New Roman"/>
          <w:sz w:val="28"/>
        </w:rPr>
        <w:t>(){</w:t>
      </w:r>
      <w:r w:rsidR="00CD466E">
        <w:rPr>
          <w:rFonts w:ascii="Times New Roman" w:hAnsi="Times New Roman" w:cs="Times New Roman"/>
          <w:sz w:val="28"/>
          <w:lang w:val="en-US"/>
        </w:rPr>
        <w:t>case</w:t>
      </w:r>
      <w:r w:rsidR="00CD466E" w:rsidRPr="00CD466E">
        <w:rPr>
          <w:rFonts w:ascii="Times New Roman" w:hAnsi="Times New Roman" w:cs="Times New Roman"/>
          <w:sz w:val="28"/>
        </w:rPr>
        <w:t>…}</w:t>
      </w:r>
      <w:r w:rsidR="00CD466E">
        <w:rPr>
          <w:rFonts w:ascii="Times New Roman" w:hAnsi="Times New Roman" w:cs="Times New Roman"/>
          <w:sz w:val="28"/>
        </w:rPr>
        <w:t>.</w:t>
      </w:r>
    </w:p>
    <w:p w:rsidR="002D4787" w:rsidRDefault="002D4787" w:rsidP="00BA7958">
      <w:pPr>
        <w:ind w:firstLine="567"/>
        <w:rPr>
          <w:rFonts w:ascii="Times New Roman" w:hAnsi="Times New Roman" w:cs="Times New Roman"/>
          <w:sz w:val="28"/>
        </w:rPr>
      </w:pPr>
    </w:p>
    <w:p w:rsidR="002D4787" w:rsidRDefault="002D4787" w:rsidP="00BA7958">
      <w:pPr>
        <w:ind w:firstLine="567"/>
        <w:rPr>
          <w:rFonts w:ascii="Times New Roman" w:hAnsi="Times New Roman" w:cs="Times New Roman"/>
          <w:sz w:val="28"/>
        </w:rPr>
      </w:pPr>
    </w:p>
    <w:p w:rsidR="002D4787" w:rsidRDefault="002D4787" w:rsidP="00BA7958">
      <w:pPr>
        <w:ind w:firstLine="567"/>
        <w:rPr>
          <w:rFonts w:ascii="Times New Roman" w:hAnsi="Times New Roman" w:cs="Times New Roman"/>
          <w:sz w:val="28"/>
        </w:rPr>
      </w:pPr>
    </w:p>
    <w:p w:rsidR="002D4787" w:rsidRDefault="002D4787" w:rsidP="00BA7958">
      <w:pPr>
        <w:ind w:firstLine="567"/>
        <w:rPr>
          <w:rFonts w:ascii="Times New Roman" w:hAnsi="Times New Roman" w:cs="Times New Roman"/>
          <w:sz w:val="28"/>
        </w:rPr>
      </w:pPr>
    </w:p>
    <w:p w:rsidR="002D4787" w:rsidRDefault="002D4787" w:rsidP="00BA7958">
      <w:pPr>
        <w:ind w:firstLine="567"/>
        <w:rPr>
          <w:rFonts w:ascii="Times New Roman" w:hAnsi="Times New Roman" w:cs="Times New Roman"/>
          <w:sz w:val="28"/>
        </w:rPr>
      </w:pPr>
    </w:p>
    <w:p w:rsidR="002D4787" w:rsidRDefault="002D4787" w:rsidP="00BA7958">
      <w:pPr>
        <w:ind w:firstLine="567"/>
        <w:rPr>
          <w:rFonts w:ascii="Times New Roman" w:hAnsi="Times New Roman" w:cs="Times New Roman"/>
          <w:sz w:val="28"/>
        </w:rPr>
      </w:pPr>
    </w:p>
    <w:p w:rsidR="002D4787" w:rsidRDefault="004135C7" w:rsidP="00BA7958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Описание полей класса</w:t>
      </w:r>
      <w:r w:rsidR="009C1C6F">
        <w:rPr>
          <w:rFonts w:ascii="Times New Roman" w:hAnsi="Times New Roman" w:cs="Times New Roman"/>
          <w:sz w:val="28"/>
        </w:rPr>
        <w:t xml:space="preserve"> монитора команд</w:t>
      </w:r>
      <w:r>
        <w:rPr>
          <w:rFonts w:ascii="Times New Roman" w:hAnsi="Times New Roman" w:cs="Times New Roman"/>
          <w:sz w:val="28"/>
        </w:rPr>
        <w:t xml:space="preserve"> (см. </w:t>
      </w:r>
      <w:r w:rsidR="002D4787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риложение 2)</w:t>
      </w:r>
      <w:r w:rsidR="009C1C6F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2660"/>
        <w:gridCol w:w="3260"/>
        <w:gridCol w:w="3651"/>
      </w:tblGrid>
      <w:tr w:rsidR="007E2D7E" w:rsidTr="00435936">
        <w:trPr>
          <w:trHeight w:val="55"/>
        </w:trPr>
        <w:tc>
          <w:tcPr>
            <w:tcW w:w="2660" w:type="dxa"/>
            <w:vMerge w:val="restart"/>
            <w:vAlign w:val="center"/>
          </w:tcPr>
          <w:p w:rsidR="007E2D7E" w:rsidRPr="00435936" w:rsidRDefault="007E2D7E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Monitor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CM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35936"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35936">
              <w:rPr>
                <w:rFonts w:ascii="Times New Roman" w:hAnsi="Times New Roman" w:cs="Times New Roman"/>
                <w:sz w:val="28"/>
              </w:rPr>
              <w:t>объект класса монитор команд</w:t>
            </w:r>
          </w:p>
        </w:tc>
        <w:tc>
          <w:tcPr>
            <w:tcW w:w="6911" w:type="dxa"/>
            <w:gridSpan w:val="2"/>
            <w:vAlign w:val="center"/>
          </w:tcPr>
          <w:p w:rsidR="007E2D7E" w:rsidRPr="00435936" w:rsidRDefault="00435936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FS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SYSTEM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объект класса файловой системы</w:t>
            </w:r>
          </w:p>
        </w:tc>
      </w:tr>
      <w:tr w:rsidR="007E2D7E" w:rsidRPr="00435936" w:rsidTr="00435936">
        <w:trPr>
          <w:trHeight w:val="52"/>
        </w:trPr>
        <w:tc>
          <w:tcPr>
            <w:tcW w:w="2660" w:type="dxa"/>
            <w:vMerge/>
            <w:vAlign w:val="center"/>
          </w:tcPr>
          <w:p w:rsidR="007E2D7E" w:rsidRDefault="007E2D7E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911" w:type="dxa"/>
            <w:gridSpan w:val="2"/>
            <w:vAlign w:val="center"/>
          </w:tcPr>
          <w:p w:rsidR="007E2D7E" w:rsidRPr="00435936" w:rsidRDefault="00435936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stringstream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screen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буфер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для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вывода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сообщений</w:t>
            </w:r>
          </w:p>
        </w:tc>
      </w:tr>
      <w:tr w:rsidR="007E2D7E" w:rsidRPr="00435936" w:rsidTr="00435936">
        <w:trPr>
          <w:trHeight w:val="52"/>
        </w:trPr>
        <w:tc>
          <w:tcPr>
            <w:tcW w:w="2660" w:type="dxa"/>
            <w:vMerge/>
            <w:vAlign w:val="center"/>
          </w:tcPr>
          <w:p w:rsidR="007E2D7E" w:rsidRPr="00435936" w:rsidRDefault="007E2D7E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911" w:type="dxa"/>
            <w:gridSpan w:val="2"/>
            <w:vAlign w:val="center"/>
          </w:tcPr>
          <w:p w:rsidR="007E2D7E" w:rsidRPr="00435936" w:rsidRDefault="00435936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stringstream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err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буфер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для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вывода сообщений об ошибках</w:t>
            </w:r>
          </w:p>
        </w:tc>
      </w:tr>
      <w:tr w:rsidR="007E2D7E" w:rsidTr="00435936">
        <w:trPr>
          <w:trHeight w:val="52"/>
        </w:trPr>
        <w:tc>
          <w:tcPr>
            <w:tcW w:w="2660" w:type="dxa"/>
            <w:vMerge/>
            <w:vAlign w:val="center"/>
          </w:tcPr>
          <w:p w:rsidR="007E2D7E" w:rsidRPr="00435936" w:rsidRDefault="007E2D7E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911" w:type="dxa"/>
            <w:gridSpan w:val="2"/>
            <w:vAlign w:val="center"/>
          </w:tcPr>
          <w:p w:rsidR="007E2D7E" w:rsidRPr="00435936" w:rsidRDefault="00435936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bool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screenflag</w:t>
            </w:r>
            <w:r>
              <w:rPr>
                <w:rFonts w:ascii="Times New Roman" w:hAnsi="Times New Roman" w:cs="Times New Roman"/>
                <w:sz w:val="28"/>
              </w:rPr>
              <w:t xml:space="preserve"> – флаг использования буфера сообщений</w:t>
            </w:r>
          </w:p>
        </w:tc>
      </w:tr>
      <w:tr w:rsidR="007E2D7E" w:rsidTr="00435936">
        <w:trPr>
          <w:trHeight w:val="52"/>
        </w:trPr>
        <w:tc>
          <w:tcPr>
            <w:tcW w:w="2660" w:type="dxa"/>
            <w:vMerge/>
            <w:vAlign w:val="center"/>
          </w:tcPr>
          <w:p w:rsidR="007E2D7E" w:rsidRDefault="007E2D7E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911" w:type="dxa"/>
            <w:gridSpan w:val="2"/>
            <w:vAlign w:val="center"/>
          </w:tcPr>
          <w:p w:rsidR="007E2D7E" w:rsidRDefault="00435936" w:rsidP="004359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bool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errflag</w:t>
            </w:r>
            <w:r>
              <w:rPr>
                <w:rFonts w:ascii="Times New Roman" w:hAnsi="Times New Roman" w:cs="Times New Roman"/>
                <w:sz w:val="28"/>
              </w:rPr>
              <w:t xml:space="preserve"> – флаг использования буфера сообщений об ошибках</w:t>
            </w:r>
          </w:p>
        </w:tc>
      </w:tr>
      <w:tr w:rsidR="007E2D7E" w:rsidTr="00435936">
        <w:trPr>
          <w:trHeight w:val="81"/>
        </w:trPr>
        <w:tc>
          <w:tcPr>
            <w:tcW w:w="2660" w:type="dxa"/>
            <w:vMerge/>
            <w:vAlign w:val="center"/>
          </w:tcPr>
          <w:p w:rsidR="007E2D7E" w:rsidRDefault="007E2D7E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Merge w:val="restart"/>
            <w:vAlign w:val="center"/>
          </w:tcPr>
          <w:p w:rsidR="007E2D7E" w:rsidRPr="00435936" w:rsidRDefault="00435936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command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</w:rPr>
              <w:t xml:space="preserve"> – объект типа команда</w:t>
            </w:r>
          </w:p>
        </w:tc>
        <w:tc>
          <w:tcPr>
            <w:tcW w:w="3651" w:type="dxa"/>
            <w:vAlign w:val="center"/>
          </w:tcPr>
          <w:p w:rsidR="007E2D7E" w:rsidRPr="00435936" w:rsidRDefault="00435936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name[14]</w:t>
            </w:r>
            <w:r>
              <w:rPr>
                <w:rFonts w:ascii="Times New Roman" w:hAnsi="Times New Roman" w:cs="Times New Roman"/>
                <w:sz w:val="28"/>
              </w:rPr>
              <w:t xml:space="preserve"> – имя команды</w:t>
            </w:r>
          </w:p>
        </w:tc>
      </w:tr>
      <w:tr w:rsidR="007E2D7E" w:rsidTr="00435936">
        <w:trPr>
          <w:trHeight w:val="78"/>
        </w:trPr>
        <w:tc>
          <w:tcPr>
            <w:tcW w:w="2660" w:type="dxa"/>
            <w:vMerge/>
            <w:vAlign w:val="center"/>
          </w:tcPr>
          <w:p w:rsidR="007E2D7E" w:rsidRDefault="007E2D7E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Merge/>
            <w:vAlign w:val="center"/>
          </w:tcPr>
          <w:p w:rsidR="007E2D7E" w:rsidRDefault="007E2D7E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51" w:type="dxa"/>
            <w:vAlign w:val="center"/>
          </w:tcPr>
          <w:p w:rsidR="007E2D7E" w:rsidRPr="00435936" w:rsidRDefault="00435936" w:rsidP="009D2A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par</w:t>
            </w:r>
            <w:r w:rsidRPr="00435936">
              <w:rPr>
                <w:rFonts w:ascii="Times New Roman" w:hAnsi="Times New Roman" w:cs="Times New Roman"/>
                <w:sz w:val="28"/>
              </w:rPr>
              <w:t>1[13]</w:t>
            </w:r>
            <w:r>
              <w:rPr>
                <w:rFonts w:ascii="Times New Roman" w:hAnsi="Times New Roman" w:cs="Times New Roman"/>
                <w:sz w:val="28"/>
              </w:rPr>
              <w:t xml:space="preserve"> –</w:t>
            </w:r>
            <w:r w:rsidR="009D2A2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1-й параметр команды</w:t>
            </w:r>
          </w:p>
        </w:tc>
      </w:tr>
      <w:tr w:rsidR="007E2D7E" w:rsidTr="00435936">
        <w:trPr>
          <w:trHeight w:val="78"/>
        </w:trPr>
        <w:tc>
          <w:tcPr>
            <w:tcW w:w="2660" w:type="dxa"/>
            <w:vMerge/>
            <w:vAlign w:val="center"/>
          </w:tcPr>
          <w:p w:rsidR="007E2D7E" w:rsidRDefault="007E2D7E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Merge/>
            <w:vAlign w:val="center"/>
          </w:tcPr>
          <w:p w:rsidR="007E2D7E" w:rsidRDefault="007E2D7E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51" w:type="dxa"/>
            <w:vAlign w:val="center"/>
          </w:tcPr>
          <w:p w:rsidR="007E2D7E" w:rsidRDefault="00435936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par</w:t>
            </w:r>
            <w:r w:rsidRPr="00435936">
              <w:rPr>
                <w:rFonts w:ascii="Times New Roman" w:hAnsi="Times New Roman" w:cs="Times New Roman"/>
                <w:sz w:val="28"/>
              </w:rPr>
              <w:t>1[13] ]</w:t>
            </w:r>
            <w:r>
              <w:rPr>
                <w:rFonts w:ascii="Times New Roman" w:hAnsi="Times New Roman" w:cs="Times New Roman"/>
                <w:sz w:val="28"/>
              </w:rPr>
              <w:t xml:space="preserve"> – 2-й параметр команды</w:t>
            </w:r>
          </w:p>
        </w:tc>
      </w:tr>
      <w:tr w:rsidR="007E2D7E" w:rsidTr="00435936">
        <w:trPr>
          <w:trHeight w:val="78"/>
        </w:trPr>
        <w:tc>
          <w:tcPr>
            <w:tcW w:w="2660" w:type="dxa"/>
            <w:vMerge/>
            <w:vAlign w:val="center"/>
          </w:tcPr>
          <w:p w:rsidR="007E2D7E" w:rsidRDefault="007E2D7E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Merge/>
            <w:vAlign w:val="center"/>
          </w:tcPr>
          <w:p w:rsidR="007E2D7E" w:rsidRDefault="007E2D7E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51" w:type="dxa"/>
            <w:vAlign w:val="center"/>
          </w:tcPr>
          <w:p w:rsidR="007E2D7E" w:rsidRDefault="00435936" w:rsidP="007E2D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  <w:r w:rsidRPr="004359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par</w:t>
            </w:r>
            <w:r w:rsidRPr="00435936">
              <w:rPr>
                <w:rFonts w:ascii="Times New Roman" w:hAnsi="Times New Roman" w:cs="Times New Roman"/>
                <w:sz w:val="28"/>
              </w:rPr>
              <w:t>1[13] ]</w:t>
            </w:r>
            <w:r>
              <w:rPr>
                <w:rFonts w:ascii="Times New Roman" w:hAnsi="Times New Roman" w:cs="Times New Roman"/>
                <w:sz w:val="28"/>
              </w:rPr>
              <w:t xml:space="preserve"> – 3-й параметр команды</w:t>
            </w:r>
          </w:p>
        </w:tc>
      </w:tr>
    </w:tbl>
    <w:p w:rsidR="00BA7958" w:rsidRDefault="00BA7958" w:rsidP="00074217">
      <w:pPr>
        <w:rPr>
          <w:rFonts w:ascii="Times New Roman" w:hAnsi="Times New Roman" w:cs="Times New Roman"/>
          <w:sz w:val="28"/>
        </w:rPr>
      </w:pPr>
    </w:p>
    <w:p w:rsidR="009C1C6F" w:rsidRDefault="00BA7958" w:rsidP="000742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работы </w:t>
      </w:r>
      <w:r w:rsidR="00320EB1">
        <w:rPr>
          <w:rFonts w:ascii="Times New Roman" w:hAnsi="Times New Roman" w:cs="Times New Roman"/>
          <w:sz w:val="28"/>
        </w:rPr>
        <w:t>МК</w:t>
      </w:r>
      <w:r>
        <w:rPr>
          <w:rFonts w:ascii="Times New Roman" w:hAnsi="Times New Roman" w:cs="Times New Roman"/>
          <w:sz w:val="28"/>
        </w:rPr>
        <w:t>:</w:t>
      </w:r>
    </w:p>
    <w:p w:rsidR="00BA7958" w:rsidRDefault="00CD466E" w:rsidP="00BA7958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Инициализация</w:t>
      </w:r>
    </w:p>
    <w:p w:rsidR="00CD466E" w:rsidRDefault="00CD466E" w:rsidP="009D2A2A">
      <w:pPr>
        <w:ind w:left="1287"/>
        <w:rPr>
          <w:rFonts w:ascii="Times New Roman" w:hAnsi="Times New Roman" w:cs="Times New Roman"/>
          <w:sz w:val="28"/>
        </w:rPr>
      </w:pPr>
      <w:r w:rsidRPr="00CD466E">
        <w:rPr>
          <w:rFonts w:ascii="Times New Roman" w:hAnsi="Times New Roman" w:cs="Times New Roman"/>
          <w:sz w:val="28"/>
        </w:rPr>
        <w:t>Создание</w:t>
      </w:r>
      <w:r>
        <w:rPr>
          <w:rFonts w:ascii="Times New Roman" w:hAnsi="Times New Roman" w:cs="Times New Roman"/>
          <w:sz w:val="28"/>
        </w:rPr>
        <w:t xml:space="preserve"> объекта класса монитора команд, присвоение начальных значений переменным.</w:t>
      </w:r>
    </w:p>
    <w:p w:rsidR="00CD466E" w:rsidRDefault="00CD466E" w:rsidP="00CD466E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Вывод приветствия</w:t>
      </w:r>
    </w:p>
    <w:p w:rsidR="00CD466E" w:rsidRDefault="00CD466E" w:rsidP="009D2A2A">
      <w:pPr>
        <w:ind w:left="579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экран выводится приветствие и информация о программе.</w:t>
      </w:r>
    </w:p>
    <w:p w:rsidR="00CD466E" w:rsidRDefault="00CD466E" w:rsidP="00CD466E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Бесконечный цикл </w:t>
      </w:r>
      <w:r>
        <w:rPr>
          <w:sz w:val="28"/>
          <w:lang w:val="en-US"/>
        </w:rPr>
        <w:t>While(1)</w:t>
      </w:r>
    </w:p>
    <w:p w:rsidR="00CD466E" w:rsidRPr="00CD466E" w:rsidRDefault="00CD466E" w:rsidP="00F31E59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Выполнение функции </w:t>
      </w:r>
      <w:r>
        <w:rPr>
          <w:sz w:val="28"/>
          <w:lang w:val="en-US"/>
        </w:rPr>
        <w:t>readcom</w:t>
      </w:r>
      <w:r w:rsidR="00F31E59">
        <w:rPr>
          <w:sz w:val="28"/>
        </w:rPr>
        <w:t>()</w:t>
      </w:r>
    </w:p>
    <w:p w:rsidR="00F31E59" w:rsidRDefault="00CD466E" w:rsidP="00F31E59">
      <w:pPr>
        <w:pStyle w:val="a3"/>
        <w:ind w:left="1647" w:firstLine="621"/>
        <w:rPr>
          <w:sz w:val="28"/>
        </w:rPr>
      </w:pPr>
      <w:r w:rsidRPr="00CD466E">
        <w:rPr>
          <w:sz w:val="28"/>
        </w:rPr>
        <w:t>Функция</w:t>
      </w:r>
      <w:r w:rsidR="009E4FB6">
        <w:rPr>
          <w:sz w:val="28"/>
        </w:rPr>
        <w:t xml:space="preserve"> выполняет очистку содержимого переменной </w:t>
      </w:r>
      <w:r w:rsidR="009E4FB6">
        <w:rPr>
          <w:sz w:val="28"/>
          <w:lang w:val="en-US"/>
        </w:rPr>
        <w:t>com</w:t>
      </w:r>
      <w:r w:rsidR="009E4FB6">
        <w:rPr>
          <w:sz w:val="28"/>
        </w:rPr>
        <w:t>,</w:t>
      </w:r>
      <w:r w:rsidRPr="00CD466E">
        <w:rPr>
          <w:sz w:val="28"/>
        </w:rPr>
        <w:t xml:space="preserve"> </w:t>
      </w:r>
      <w:r>
        <w:rPr>
          <w:sz w:val="28"/>
        </w:rPr>
        <w:t>выводит на экран приглашение к вводу команды</w:t>
      </w:r>
      <w:r w:rsidR="00F31E59">
        <w:rPr>
          <w:sz w:val="28"/>
        </w:rPr>
        <w:t xml:space="preserve">, записывает введенные значения в переменную </w:t>
      </w:r>
      <w:r w:rsidR="00F31E59">
        <w:rPr>
          <w:sz w:val="28"/>
          <w:lang w:val="en-US"/>
        </w:rPr>
        <w:t>com</w:t>
      </w:r>
      <w:r w:rsidR="00F31E59">
        <w:rPr>
          <w:sz w:val="28"/>
        </w:rPr>
        <w:t>, выполняет проверку и преобразование типов данных параметров в соответствии с именем команды, проверяет корректность введенных данных. Если на любом из этапов обнаруживается несоответствие введенных данных установленным требованиям</w:t>
      </w:r>
      <w:r w:rsidR="002B3434">
        <w:rPr>
          <w:sz w:val="28"/>
        </w:rPr>
        <w:t xml:space="preserve">, то </w:t>
      </w:r>
      <w:r w:rsidR="00F31E59">
        <w:rPr>
          <w:sz w:val="28"/>
        </w:rPr>
        <w:t xml:space="preserve">на экран выводится сообщение об этом и выполняется оператор </w:t>
      </w:r>
      <w:r w:rsidR="00F31E59">
        <w:rPr>
          <w:sz w:val="28"/>
          <w:lang w:val="en-US"/>
        </w:rPr>
        <w:t>continue</w:t>
      </w:r>
      <w:r w:rsidR="00F31E59">
        <w:rPr>
          <w:sz w:val="28"/>
        </w:rPr>
        <w:t>, который начинает новую итерацию цикла.</w:t>
      </w:r>
    </w:p>
    <w:p w:rsidR="00CD466E" w:rsidRPr="00F31E59" w:rsidRDefault="00F31E59" w:rsidP="002B3434">
      <w:pPr>
        <w:pStyle w:val="a3"/>
        <w:numPr>
          <w:ilvl w:val="0"/>
          <w:numId w:val="14"/>
        </w:numPr>
        <w:ind w:left="1701" w:firstLine="709"/>
        <w:rPr>
          <w:sz w:val="28"/>
        </w:rPr>
      </w:pPr>
      <w:r>
        <w:rPr>
          <w:sz w:val="28"/>
        </w:rPr>
        <w:t xml:space="preserve">Выполнение функции </w:t>
      </w:r>
      <w:r>
        <w:rPr>
          <w:sz w:val="28"/>
          <w:lang w:val="en-US"/>
        </w:rPr>
        <w:t>execute</w:t>
      </w:r>
      <w:r>
        <w:rPr>
          <w:sz w:val="28"/>
        </w:rPr>
        <w:t>()</w:t>
      </w:r>
    </w:p>
    <w:p w:rsidR="002B3434" w:rsidRDefault="00F31E59" w:rsidP="002B3434">
      <w:pPr>
        <w:ind w:left="1701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проверки введенных данны</w:t>
      </w:r>
      <w:r w:rsidR="002B3434">
        <w:rPr>
          <w:rFonts w:ascii="Times New Roman" w:hAnsi="Times New Roman" w:cs="Times New Roman"/>
          <w:sz w:val="28"/>
        </w:rPr>
        <w:t xml:space="preserve">х происходит вызов процедуры, соответствующей введенной команде с передачей ей требуемых параметров. Процедуры могут выводить данные </w:t>
      </w:r>
      <w:r w:rsidR="002B3434">
        <w:rPr>
          <w:rFonts w:ascii="Times New Roman" w:hAnsi="Times New Roman" w:cs="Times New Roman"/>
          <w:sz w:val="28"/>
        </w:rPr>
        <w:lastRenderedPageBreak/>
        <w:t>в буфер вывода сообщений и, при необходимости, в буфер сообщений об ошибках, при этом они должны устанавливать флаги использования этих буферов.</w:t>
      </w:r>
    </w:p>
    <w:p w:rsidR="002B3434" w:rsidRPr="002B3434" w:rsidRDefault="002B3434" w:rsidP="009E4FB6">
      <w:pPr>
        <w:pStyle w:val="a3"/>
        <w:numPr>
          <w:ilvl w:val="0"/>
          <w:numId w:val="14"/>
        </w:numPr>
        <w:ind w:left="1701" w:firstLine="709"/>
        <w:rPr>
          <w:sz w:val="28"/>
        </w:rPr>
      </w:pPr>
      <w:r>
        <w:rPr>
          <w:sz w:val="28"/>
        </w:rPr>
        <w:t xml:space="preserve">Выполнение функции </w:t>
      </w:r>
      <w:r>
        <w:rPr>
          <w:sz w:val="28"/>
          <w:lang w:val="en-US"/>
        </w:rPr>
        <w:t>errcheck()</w:t>
      </w:r>
    </w:p>
    <w:p w:rsidR="002B3434" w:rsidRDefault="002B3434" w:rsidP="009E4FB6">
      <w:pPr>
        <w:ind w:left="1701" w:firstLine="709"/>
        <w:rPr>
          <w:rFonts w:ascii="Times New Roman" w:hAnsi="Times New Roman" w:cs="Times New Roman"/>
          <w:sz w:val="28"/>
        </w:rPr>
      </w:pPr>
      <w:r w:rsidRPr="002B3434">
        <w:rPr>
          <w:rFonts w:ascii="Times New Roman" w:hAnsi="Times New Roman" w:cs="Times New Roman"/>
          <w:sz w:val="28"/>
        </w:rPr>
        <w:t>После заве</w:t>
      </w:r>
      <w:r>
        <w:rPr>
          <w:rFonts w:ascii="Times New Roman" w:hAnsi="Times New Roman" w:cs="Times New Roman"/>
          <w:sz w:val="28"/>
        </w:rPr>
        <w:t>ршения работы процедуры выполняется проверка кода её завершения и на экран выводятся необходимые сообщения</w:t>
      </w:r>
      <w:r w:rsidR="009E4FB6">
        <w:rPr>
          <w:rFonts w:ascii="Times New Roman" w:hAnsi="Times New Roman" w:cs="Times New Roman"/>
          <w:sz w:val="28"/>
        </w:rPr>
        <w:t>. При этом, если процедура должна была вывести на экран информацию, проверяется состояние флага использования буфера вывода сообщений, если он установлен, то содержимое буфера выводится на экран, а флаг снимается. Если процедура вернула код ошибки, то аналогичные действия производятся с буфером вывода сообщений об ошибках.</w:t>
      </w:r>
    </w:p>
    <w:p w:rsidR="009E4FB6" w:rsidRDefault="009E4FB6" w:rsidP="009E4FB6">
      <w:pPr>
        <w:pStyle w:val="a3"/>
        <w:numPr>
          <w:ilvl w:val="0"/>
          <w:numId w:val="10"/>
        </w:numPr>
        <w:ind w:left="0" w:firstLine="993"/>
        <w:rPr>
          <w:sz w:val="28"/>
        </w:rPr>
      </w:pPr>
      <w:r>
        <w:rPr>
          <w:sz w:val="28"/>
        </w:rPr>
        <w:t>Вывод сообщения о выходе.</w:t>
      </w:r>
    </w:p>
    <w:p w:rsidR="009545AE" w:rsidRPr="009545AE" w:rsidRDefault="009545AE" w:rsidP="009545AE">
      <w:pPr>
        <w:rPr>
          <w:sz w:val="28"/>
        </w:rPr>
      </w:pPr>
    </w:p>
    <w:p w:rsidR="009E4FB6" w:rsidRDefault="009E4FB6" w:rsidP="009E4FB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E4FB6">
        <w:rPr>
          <w:rFonts w:ascii="Times New Roman" w:hAnsi="Times New Roman" w:cs="Times New Roman"/>
          <w:sz w:val="28"/>
        </w:rPr>
        <w:t xml:space="preserve">Команды, </w:t>
      </w:r>
      <w:r>
        <w:rPr>
          <w:rFonts w:ascii="Times New Roman" w:hAnsi="Times New Roman" w:cs="Times New Roman"/>
          <w:sz w:val="28"/>
        </w:rPr>
        <w:t xml:space="preserve">вводимые пользователем, должны иметь формат: </w:t>
      </w:r>
      <w:r w:rsidRPr="009E4FB6">
        <w:rPr>
          <w:rFonts w:ascii="Times New Roman" w:hAnsi="Times New Roman" w:cs="Times New Roman"/>
          <w:sz w:val="28"/>
          <w:szCs w:val="28"/>
        </w:rPr>
        <w:t>имя_команды  параметр1 параметр2……параметр</w:t>
      </w:r>
      <w:r w:rsidRPr="009E4FB6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E4FB6" w:rsidRPr="009E4FB6" w:rsidRDefault="002D4787" w:rsidP="009E4FB6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Текст сообщений, выводимых пользователю</w:t>
      </w:r>
      <w:r w:rsidR="009545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смотри в приложении 3.</w:t>
      </w:r>
      <w:r w:rsidR="00C300A8">
        <w:rPr>
          <w:rFonts w:ascii="Times New Roman" w:hAnsi="Times New Roman" w:cs="Times New Roman"/>
          <w:sz w:val="28"/>
          <w:szCs w:val="28"/>
        </w:rPr>
        <w:t xml:space="preserve"> Сообщения, выводимые отдельными процедурами (через буферы вывода сообщений), в приложении не приведены.</w:t>
      </w:r>
    </w:p>
    <w:p w:rsidR="009E4FB6" w:rsidRDefault="009E4FB6" w:rsidP="007C48D3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отдельных процедур:</w:t>
      </w:r>
    </w:p>
    <w:tbl>
      <w:tblPr>
        <w:tblStyle w:val="a4"/>
        <w:tblW w:w="10348" w:type="dxa"/>
        <w:tblInd w:w="-601" w:type="dxa"/>
        <w:tblLook w:val="04A0"/>
      </w:tblPr>
      <w:tblGrid>
        <w:gridCol w:w="1995"/>
        <w:gridCol w:w="1944"/>
        <w:gridCol w:w="1818"/>
        <w:gridCol w:w="2149"/>
        <w:gridCol w:w="2365"/>
        <w:gridCol w:w="77"/>
      </w:tblGrid>
      <w:tr w:rsidR="008C20F7" w:rsidTr="009B7761">
        <w:trPr>
          <w:gridAfter w:val="1"/>
          <w:wAfter w:w="77" w:type="dxa"/>
          <w:trHeight w:val="785"/>
        </w:trPr>
        <w:tc>
          <w:tcPr>
            <w:tcW w:w="1995" w:type="dxa"/>
          </w:tcPr>
          <w:p w:rsidR="009E4FB6" w:rsidRPr="008C20F7" w:rsidRDefault="009E4FB6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Имя команды</w:t>
            </w:r>
          </w:p>
        </w:tc>
        <w:tc>
          <w:tcPr>
            <w:tcW w:w="1944" w:type="dxa"/>
          </w:tcPr>
          <w:p w:rsidR="009E4FB6" w:rsidRPr="008C20F7" w:rsidRDefault="009E4FB6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Передаваемые параметры</w:t>
            </w:r>
          </w:p>
        </w:tc>
        <w:tc>
          <w:tcPr>
            <w:tcW w:w="1818" w:type="dxa"/>
          </w:tcPr>
          <w:p w:rsidR="009E4FB6" w:rsidRPr="008C20F7" w:rsidRDefault="009E4FB6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Типы параметров</w:t>
            </w:r>
          </w:p>
        </w:tc>
        <w:tc>
          <w:tcPr>
            <w:tcW w:w="2149" w:type="dxa"/>
          </w:tcPr>
          <w:p w:rsidR="009E4FB6" w:rsidRPr="008C20F7" w:rsidRDefault="009E4FB6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Возвращаемые коды</w:t>
            </w:r>
          </w:p>
        </w:tc>
        <w:tc>
          <w:tcPr>
            <w:tcW w:w="2365" w:type="dxa"/>
          </w:tcPr>
          <w:p w:rsidR="009E4FB6" w:rsidRPr="008C20F7" w:rsidRDefault="009E4FB6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B7761" w:rsidTr="009B7761">
        <w:trPr>
          <w:trHeight w:val="535"/>
        </w:trPr>
        <w:tc>
          <w:tcPr>
            <w:tcW w:w="1995" w:type="dxa"/>
            <w:vMerge w:val="restart"/>
          </w:tcPr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Размер системы(в блоках)</w:t>
            </w:r>
          </w:p>
        </w:tc>
        <w:tc>
          <w:tcPr>
            <w:tcW w:w="1818" w:type="dxa"/>
          </w:tcPr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 short</w:t>
            </w:r>
          </w:p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761" w:rsidRPr="009B7761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</w:tc>
        <w:tc>
          <w:tcPr>
            <w:tcW w:w="2442" w:type="dxa"/>
            <w:gridSpan w:val="2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Форматировать носитель</w:t>
            </w:r>
          </w:p>
        </w:tc>
      </w:tr>
      <w:tr w:rsidR="009B7761" w:rsidTr="009B7761">
        <w:trPr>
          <w:trHeight w:val="535"/>
        </w:trPr>
        <w:tc>
          <w:tcPr>
            <w:tcW w:w="1995" w:type="dxa"/>
            <w:vMerge/>
          </w:tcPr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Метка тома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Char[12]</w:t>
            </w:r>
          </w:p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gridSpan w:val="2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trHeight w:val="535"/>
        </w:trPr>
        <w:tc>
          <w:tcPr>
            <w:tcW w:w="1995" w:type="dxa"/>
            <w:vMerge/>
          </w:tcPr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Char[12]</w:t>
            </w:r>
          </w:p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gridSpan w:val="2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0F7" w:rsidTr="009B7761">
        <w:trPr>
          <w:gridAfter w:val="1"/>
          <w:wAfter w:w="77" w:type="dxa"/>
          <w:trHeight w:val="785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1944" w:type="dxa"/>
          </w:tcPr>
          <w:p w:rsidR="007C48D3" w:rsidRPr="009B7761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18" w:type="dxa"/>
          </w:tcPr>
          <w:p w:rsidR="007C48D3" w:rsidRPr="009B7761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 xml:space="preserve">2-файлы </w:t>
            </w:r>
            <w:r w:rsidRPr="008C2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отсутствуют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Вывести содержимое как есть</w:t>
            </w:r>
          </w:p>
        </w:tc>
      </w:tr>
      <w:tr w:rsidR="008C20F7" w:rsidTr="009B7761">
        <w:trPr>
          <w:gridAfter w:val="1"/>
          <w:wAfter w:w="77" w:type="dxa"/>
          <w:trHeight w:val="785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sortcontent</w:t>
            </w:r>
          </w:p>
        </w:tc>
        <w:tc>
          <w:tcPr>
            <w:tcW w:w="1944" w:type="dxa"/>
          </w:tcPr>
          <w:p w:rsidR="007C48D3" w:rsidRPr="009B7761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18" w:type="dxa"/>
          </w:tcPr>
          <w:p w:rsidR="007C48D3" w:rsidRPr="009B7761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2-файлы отсутствуют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Вывести содержимое по алфавиту</w:t>
            </w:r>
          </w:p>
        </w:tc>
      </w:tr>
      <w:tr w:rsidR="008C20F7" w:rsidTr="009B7761">
        <w:trPr>
          <w:gridAfter w:val="1"/>
          <w:wAfter w:w="77" w:type="dxa"/>
          <w:trHeight w:val="785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freespace</w:t>
            </w:r>
          </w:p>
        </w:tc>
        <w:tc>
          <w:tcPr>
            <w:tcW w:w="1944" w:type="dxa"/>
          </w:tcPr>
          <w:p w:rsidR="007C48D3" w:rsidRPr="009B7761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18" w:type="dxa"/>
          </w:tcPr>
          <w:p w:rsidR="007C48D3" w:rsidRPr="009B7761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2-свободные области отсутствуют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Вывести информацию о свободном месте</w:t>
            </w:r>
          </w:p>
        </w:tc>
      </w:tr>
      <w:tr w:rsidR="009B7761" w:rsidTr="009B7761">
        <w:trPr>
          <w:gridAfter w:val="1"/>
          <w:wAfter w:w="77" w:type="dxa"/>
          <w:trHeight w:val="1290"/>
        </w:trPr>
        <w:tc>
          <w:tcPr>
            <w:tcW w:w="199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Имя фай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Char[6]</w:t>
            </w: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2-недостаточно места в системе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3-недостаточно места в каталоге</w:t>
            </w:r>
          </w:p>
          <w:p w:rsidR="009B7761" w:rsidRPr="008C20F7" w:rsidRDefault="009B7761" w:rsidP="006B38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4-такой файл уже существует</w:t>
            </w:r>
          </w:p>
        </w:tc>
        <w:tc>
          <w:tcPr>
            <w:tcW w:w="236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Создать файл</w:t>
            </w:r>
          </w:p>
        </w:tc>
      </w:tr>
      <w:tr w:rsidR="009B7761" w:rsidTr="009B7761">
        <w:trPr>
          <w:gridAfter w:val="1"/>
          <w:wAfter w:w="77" w:type="dxa"/>
          <w:trHeight w:val="1290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Char[4]</w:t>
            </w: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1290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 short</w:t>
            </w:r>
          </w:p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1290"/>
        </w:trPr>
        <w:tc>
          <w:tcPr>
            <w:tcW w:w="199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</w:tc>
        <w:tc>
          <w:tcPr>
            <w:tcW w:w="1818" w:type="dxa"/>
          </w:tcPr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Char[6]</w:t>
            </w:r>
          </w:p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2-файл с таким именем не найден</w:t>
            </w:r>
          </w:p>
        </w:tc>
        <w:tc>
          <w:tcPr>
            <w:tcW w:w="236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Удалить файл</w:t>
            </w:r>
          </w:p>
        </w:tc>
      </w:tr>
      <w:tr w:rsidR="009B7761" w:rsidTr="009B7761">
        <w:trPr>
          <w:gridAfter w:val="1"/>
          <w:wAfter w:w="77" w:type="dxa"/>
          <w:trHeight w:val="1290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Char[4]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860"/>
        </w:trPr>
        <w:tc>
          <w:tcPr>
            <w:tcW w:w="199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</w:t>
            </w: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Старое имя файла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Char[6]</w:t>
            </w:r>
          </w:p>
          <w:p w:rsidR="009B7761" w:rsidRDefault="009B7761" w:rsidP="007C48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 xml:space="preserve">2-файл с таким </w:t>
            </w:r>
            <w:r w:rsidRPr="008C2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именем не найден</w:t>
            </w:r>
          </w:p>
        </w:tc>
        <w:tc>
          <w:tcPr>
            <w:tcW w:w="236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Переименовать файл</w:t>
            </w:r>
          </w:p>
        </w:tc>
      </w:tr>
      <w:tr w:rsidR="009B7761" w:rsidTr="009B7761">
        <w:trPr>
          <w:gridAfter w:val="1"/>
          <w:wAfter w:w="77" w:type="dxa"/>
          <w:trHeight w:val="860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Char[4]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860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Новое имя файла</w:t>
            </w: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Char[6]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1075"/>
        </w:trPr>
        <w:tc>
          <w:tcPr>
            <w:tcW w:w="199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append</w:t>
            </w: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Char[6]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761" w:rsidRPr="008C20F7" w:rsidRDefault="009B7761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2-файл с таким именем не найден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3-недостаточно места в системе</w:t>
            </w:r>
          </w:p>
        </w:tc>
        <w:tc>
          <w:tcPr>
            <w:tcW w:w="236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Добавить информацию в файл</w:t>
            </w: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B7761" w:rsidTr="009B7761">
        <w:trPr>
          <w:gridAfter w:val="1"/>
          <w:wAfter w:w="77" w:type="dxa"/>
          <w:trHeight w:val="1075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Char[4]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1075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Добавляемый размер</w:t>
            </w:r>
          </w:p>
        </w:tc>
        <w:tc>
          <w:tcPr>
            <w:tcW w:w="1818" w:type="dxa"/>
          </w:tcPr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 short</w:t>
            </w: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965"/>
        </w:trPr>
        <w:tc>
          <w:tcPr>
            <w:tcW w:w="199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changetype</w:t>
            </w: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Char[6]</w:t>
            </w:r>
          </w:p>
          <w:p w:rsidR="009B7761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2-файл с таким именем не найден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Изменить тип файла</w:t>
            </w:r>
          </w:p>
        </w:tc>
      </w:tr>
      <w:tr w:rsidR="009B7761" w:rsidTr="009B7761">
        <w:trPr>
          <w:gridAfter w:val="1"/>
          <w:wAfter w:w="77" w:type="dxa"/>
          <w:trHeight w:val="965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9B7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Старый тип файла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Char[4]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761" w:rsidTr="009B7761">
        <w:trPr>
          <w:gridAfter w:val="1"/>
          <w:wAfter w:w="77" w:type="dxa"/>
          <w:trHeight w:val="965"/>
        </w:trPr>
        <w:tc>
          <w:tcPr>
            <w:tcW w:w="199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Новый тип</w:t>
            </w:r>
          </w:p>
        </w:tc>
        <w:tc>
          <w:tcPr>
            <w:tcW w:w="1818" w:type="dxa"/>
          </w:tcPr>
          <w:p w:rsidR="009B7761" w:rsidRPr="008C20F7" w:rsidRDefault="009B7761" w:rsidP="009B7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Char[4]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0F7" w:rsidTr="009B7761">
        <w:trPr>
          <w:gridAfter w:val="1"/>
          <w:wAfter w:w="77" w:type="dxa"/>
          <w:trHeight w:val="785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defrag</w:t>
            </w:r>
          </w:p>
        </w:tc>
        <w:tc>
          <w:tcPr>
            <w:tcW w:w="1944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8" w:type="dxa"/>
          </w:tcPr>
          <w:p w:rsidR="007C48D3" w:rsidRPr="008C20F7" w:rsidRDefault="007C48D3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Сжать файловую систему</w:t>
            </w:r>
          </w:p>
        </w:tc>
      </w:tr>
      <w:tr w:rsidR="009B7761" w:rsidTr="009B7761">
        <w:trPr>
          <w:gridAfter w:val="1"/>
          <w:wAfter w:w="77" w:type="dxa"/>
          <w:trHeight w:val="803"/>
        </w:trPr>
        <w:tc>
          <w:tcPr>
            <w:tcW w:w="199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userandlabel</w:t>
            </w: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Char[12]</w:t>
            </w:r>
          </w:p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</w:tc>
        <w:tc>
          <w:tcPr>
            <w:tcW w:w="2365" w:type="dxa"/>
            <w:vMerge w:val="restart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Записать владельца и метку тома</w:t>
            </w:r>
          </w:p>
        </w:tc>
      </w:tr>
      <w:tr w:rsidR="009B7761" w:rsidTr="009B7761">
        <w:trPr>
          <w:gridAfter w:val="1"/>
          <w:wAfter w:w="77" w:type="dxa"/>
          <w:trHeight w:val="802"/>
        </w:trPr>
        <w:tc>
          <w:tcPr>
            <w:tcW w:w="1995" w:type="dxa"/>
            <w:vMerge/>
          </w:tcPr>
          <w:p w:rsidR="009B7761" w:rsidRPr="00754CE6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4" w:type="dxa"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Метка тома</w:t>
            </w:r>
          </w:p>
        </w:tc>
        <w:tc>
          <w:tcPr>
            <w:tcW w:w="1818" w:type="dxa"/>
          </w:tcPr>
          <w:p w:rsidR="009B7761" w:rsidRPr="008C20F7" w:rsidRDefault="009B7761" w:rsidP="007C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Char[12]</w:t>
            </w:r>
          </w:p>
        </w:tc>
        <w:tc>
          <w:tcPr>
            <w:tcW w:w="2149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vMerge/>
          </w:tcPr>
          <w:p w:rsidR="009B7761" w:rsidRPr="008C20F7" w:rsidRDefault="009B7761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48D3" w:rsidTr="009B7761">
        <w:trPr>
          <w:gridAfter w:val="1"/>
          <w:wAfter w:w="77" w:type="dxa"/>
          <w:trHeight w:val="822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createFS</w:t>
            </w:r>
          </w:p>
        </w:tc>
        <w:tc>
          <w:tcPr>
            <w:tcW w:w="1944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18" w:type="dxa"/>
          </w:tcPr>
          <w:p w:rsidR="007C48D3" w:rsidRPr="008C20F7" w:rsidRDefault="007C48D3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2-не удалось записать файл на жесткий диск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Создать файл, соответствующий имеющейся конфигурации файловой системы</w:t>
            </w:r>
          </w:p>
        </w:tc>
      </w:tr>
      <w:tr w:rsidR="007C48D3" w:rsidTr="009B7761">
        <w:trPr>
          <w:gridAfter w:val="1"/>
          <w:wAfter w:w="77" w:type="dxa"/>
          <w:trHeight w:val="822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</w:p>
        </w:tc>
        <w:tc>
          <w:tcPr>
            <w:tcW w:w="1944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8" w:type="dxa"/>
          </w:tcPr>
          <w:p w:rsidR="007C48D3" w:rsidRPr="008C20F7" w:rsidRDefault="007C48D3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7C4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7C4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Pr="008C2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непредвиденная ошибка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Вывести список команд</w:t>
            </w:r>
          </w:p>
        </w:tc>
      </w:tr>
      <w:tr w:rsidR="007C48D3" w:rsidTr="009B7761">
        <w:trPr>
          <w:gridAfter w:val="1"/>
          <w:wAfter w:w="77" w:type="dxa"/>
          <w:trHeight w:val="822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имя_команды?</w:t>
            </w:r>
          </w:p>
        </w:tc>
        <w:tc>
          <w:tcPr>
            <w:tcW w:w="1944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8" w:type="dxa"/>
          </w:tcPr>
          <w:p w:rsidR="007C48D3" w:rsidRPr="008C20F7" w:rsidRDefault="007C48D3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7C4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7C4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Вывести информацию о команде</w:t>
            </w:r>
          </w:p>
        </w:tc>
      </w:tr>
      <w:tr w:rsidR="007C48D3" w:rsidTr="009B7761">
        <w:trPr>
          <w:gridAfter w:val="1"/>
          <w:wAfter w:w="77" w:type="dxa"/>
          <w:trHeight w:val="822"/>
        </w:trPr>
        <w:tc>
          <w:tcPr>
            <w:tcW w:w="199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  <w:tc>
          <w:tcPr>
            <w:tcW w:w="1944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8" w:type="dxa"/>
          </w:tcPr>
          <w:p w:rsidR="007C48D3" w:rsidRPr="008C20F7" w:rsidRDefault="007C48D3" w:rsidP="009E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9" w:type="dxa"/>
          </w:tcPr>
          <w:p w:rsidR="007C48D3" w:rsidRPr="008C20F7" w:rsidRDefault="007C48D3" w:rsidP="007C4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0-успешное завершение</w:t>
            </w:r>
          </w:p>
          <w:p w:rsidR="007C48D3" w:rsidRPr="008C20F7" w:rsidRDefault="007C48D3" w:rsidP="007C4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1-непредвиденная ошибка</w:t>
            </w:r>
          </w:p>
        </w:tc>
        <w:tc>
          <w:tcPr>
            <w:tcW w:w="2365" w:type="dxa"/>
          </w:tcPr>
          <w:p w:rsidR="007C48D3" w:rsidRPr="008C20F7" w:rsidRDefault="007C48D3" w:rsidP="006B3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0F7">
              <w:rPr>
                <w:rFonts w:ascii="Times New Roman" w:hAnsi="Times New Roman" w:cs="Times New Roman"/>
                <w:sz w:val="28"/>
                <w:szCs w:val="28"/>
              </w:rPr>
              <w:t>Выйти из программы</w:t>
            </w:r>
          </w:p>
        </w:tc>
      </w:tr>
    </w:tbl>
    <w:p w:rsidR="009E4FB6" w:rsidRDefault="009E4FB6" w:rsidP="009E4FB6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8C20F7" w:rsidRPr="008C20F7" w:rsidRDefault="008C20F7" w:rsidP="008C20F7">
      <w:pPr>
        <w:pStyle w:val="a3"/>
        <w:numPr>
          <w:ilvl w:val="1"/>
          <w:numId w:val="3"/>
        </w:numPr>
        <w:rPr>
          <w:sz w:val="28"/>
          <w:lang w:val="en-US"/>
        </w:rPr>
      </w:pPr>
      <w:r>
        <w:rPr>
          <w:b/>
          <w:sz w:val="28"/>
        </w:rPr>
        <w:t>Требования к надежности</w:t>
      </w:r>
    </w:p>
    <w:p w:rsidR="008C20F7" w:rsidRDefault="00EE5979" w:rsidP="00B96BD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работе программы должен обеспечиваться высокий уровень надежности, что подразумевает отсутствие зацикливания программы (бесконечно</w:t>
      </w:r>
      <w:r w:rsidR="005D75D0">
        <w:rPr>
          <w:rFonts w:ascii="Times New Roman" w:hAnsi="Times New Roman" w:cs="Times New Roman"/>
          <w:sz w:val="28"/>
        </w:rPr>
        <w:t xml:space="preserve">го </w:t>
      </w:r>
      <w:r>
        <w:rPr>
          <w:rFonts w:ascii="Times New Roman" w:hAnsi="Times New Roman" w:cs="Times New Roman"/>
          <w:sz w:val="28"/>
        </w:rPr>
        <w:t>выполнени</w:t>
      </w:r>
      <w:r w:rsidR="005D75D0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без реакции на действия пользователя),</w:t>
      </w:r>
      <w:r w:rsidR="005D75D0">
        <w:rPr>
          <w:rFonts w:ascii="Times New Roman" w:hAnsi="Times New Roman" w:cs="Times New Roman"/>
          <w:sz w:val="28"/>
        </w:rPr>
        <w:t xml:space="preserve"> возникновения не</w:t>
      </w:r>
      <w:r w:rsidR="0099794C">
        <w:rPr>
          <w:rFonts w:ascii="Times New Roman" w:hAnsi="Times New Roman" w:cs="Times New Roman"/>
          <w:sz w:val="28"/>
        </w:rPr>
        <w:t xml:space="preserve"> </w:t>
      </w:r>
      <w:r w:rsidR="005D75D0">
        <w:rPr>
          <w:rFonts w:ascii="Times New Roman" w:hAnsi="Times New Roman" w:cs="Times New Roman"/>
          <w:sz w:val="28"/>
        </w:rPr>
        <w:t>перехваченных исключительных ситуаций, приводящих к непредвиденному завершению работы программы, а также случаев некорректного выполнения программой своих функций.</w:t>
      </w:r>
    </w:p>
    <w:p w:rsidR="005D75D0" w:rsidRDefault="005D75D0" w:rsidP="00B96BD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предотвращения аварийного завершения программы используются стандартные средства языка программирования (операторы </w:t>
      </w:r>
      <w:r>
        <w:rPr>
          <w:rFonts w:ascii="Times New Roman" w:hAnsi="Times New Roman" w:cs="Times New Roman"/>
          <w:sz w:val="28"/>
          <w:lang w:val="en-US"/>
        </w:rPr>
        <w:t>try</w:t>
      </w:r>
      <w:r w:rsidRPr="005D75D0">
        <w:rPr>
          <w:rFonts w:ascii="Times New Roman" w:hAnsi="Times New Roman" w:cs="Times New Roman"/>
          <w:sz w:val="28"/>
        </w:rPr>
        <w:t xml:space="preserve">{} </w:t>
      </w:r>
      <w:r>
        <w:rPr>
          <w:rFonts w:ascii="Times New Roman" w:hAnsi="Times New Roman" w:cs="Times New Roman"/>
          <w:sz w:val="28"/>
          <w:lang w:val="en-US"/>
        </w:rPr>
        <w:t>catch</w:t>
      </w:r>
      <w:r w:rsidRPr="005D75D0">
        <w:rPr>
          <w:rFonts w:ascii="Times New Roman" w:hAnsi="Times New Roman" w:cs="Times New Roman"/>
          <w:sz w:val="28"/>
        </w:rPr>
        <w:t>{}</w:t>
      </w:r>
      <w:r>
        <w:rPr>
          <w:rFonts w:ascii="Times New Roman" w:hAnsi="Times New Roman" w:cs="Times New Roman"/>
          <w:sz w:val="28"/>
        </w:rPr>
        <w:t>). Прочие проблемы надежности решаются тщательным всесторонним тестированием программы.</w:t>
      </w:r>
    </w:p>
    <w:p w:rsidR="005D75D0" w:rsidRPr="00EB5ED3" w:rsidRDefault="00EB5ED3" w:rsidP="005D75D0">
      <w:pPr>
        <w:pStyle w:val="a3"/>
        <w:numPr>
          <w:ilvl w:val="1"/>
          <w:numId w:val="3"/>
        </w:numPr>
        <w:rPr>
          <w:sz w:val="28"/>
        </w:rPr>
      </w:pPr>
      <w:r>
        <w:rPr>
          <w:b/>
          <w:sz w:val="28"/>
        </w:rPr>
        <w:t>Требования к составу и параметрам технических средств.</w:t>
      </w:r>
    </w:p>
    <w:p w:rsidR="00EB5ED3" w:rsidRPr="003A76D1" w:rsidRDefault="00B96BDB" w:rsidP="00B96BD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успешного выполнения программы требуется </w:t>
      </w:r>
      <w:r w:rsidR="009B7761">
        <w:rPr>
          <w:rFonts w:ascii="Times New Roman" w:hAnsi="Times New Roman" w:cs="Times New Roman"/>
          <w:sz w:val="28"/>
          <w:lang w:val="en-US"/>
        </w:rPr>
        <w:t>IBM</w:t>
      </w:r>
      <w:r w:rsidR="009B7761">
        <w:rPr>
          <w:rFonts w:ascii="Times New Roman" w:hAnsi="Times New Roman" w:cs="Times New Roman"/>
          <w:sz w:val="28"/>
        </w:rPr>
        <w:t xml:space="preserve"> – совместимый компьютер</w:t>
      </w:r>
      <w:r>
        <w:rPr>
          <w:rFonts w:ascii="Times New Roman" w:hAnsi="Times New Roman" w:cs="Times New Roman"/>
          <w:sz w:val="28"/>
        </w:rPr>
        <w:t xml:space="preserve"> под управлением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="00107993" w:rsidRPr="00107993">
        <w:rPr>
          <w:rFonts w:ascii="Times New Roman" w:hAnsi="Times New Roman" w:cs="Times New Roman"/>
          <w:sz w:val="28"/>
        </w:rPr>
        <w:t xml:space="preserve"> </w:t>
      </w:r>
      <w:r w:rsidR="00107993">
        <w:rPr>
          <w:rFonts w:ascii="Times New Roman" w:hAnsi="Times New Roman" w:cs="Times New Roman"/>
          <w:sz w:val="28"/>
          <w:lang w:val="en-US"/>
        </w:rPr>
        <w:t>XP</w:t>
      </w:r>
      <w:r w:rsidR="00107993" w:rsidRPr="00107993">
        <w:rPr>
          <w:rFonts w:ascii="Times New Roman" w:hAnsi="Times New Roman" w:cs="Times New Roman"/>
          <w:sz w:val="28"/>
        </w:rPr>
        <w:t xml:space="preserve"> </w:t>
      </w:r>
      <w:r w:rsidR="00107993">
        <w:rPr>
          <w:rFonts w:ascii="Times New Roman" w:hAnsi="Times New Roman" w:cs="Times New Roman"/>
          <w:sz w:val="28"/>
        </w:rPr>
        <w:t>и выше</w:t>
      </w:r>
      <w:r>
        <w:rPr>
          <w:rFonts w:ascii="Times New Roman" w:hAnsi="Times New Roman" w:cs="Times New Roman"/>
          <w:sz w:val="28"/>
        </w:rPr>
        <w:t>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</w:t>
      </w:r>
      <w:r w:rsidR="003A76D1">
        <w:rPr>
          <w:rFonts w:ascii="Times New Roman" w:hAnsi="Times New Roman" w:cs="Times New Roman"/>
          <w:sz w:val="28"/>
        </w:rPr>
        <w:t xml:space="preserve"> процессор с тактовой частотой не менее 233 МГц и</w:t>
      </w:r>
      <w:r>
        <w:rPr>
          <w:rFonts w:ascii="Times New Roman" w:hAnsi="Times New Roman" w:cs="Times New Roman"/>
          <w:sz w:val="28"/>
        </w:rPr>
        <w:t xml:space="preserve"> объем оперативной памяти</w:t>
      </w:r>
      <w:r w:rsidR="009B7761">
        <w:rPr>
          <w:rFonts w:ascii="Times New Roman" w:hAnsi="Times New Roman" w:cs="Times New Roman"/>
          <w:sz w:val="28"/>
        </w:rPr>
        <w:t xml:space="preserve"> не менее 64 Мб</w:t>
      </w:r>
      <w:r w:rsidR="003A76D1">
        <w:rPr>
          <w:rFonts w:ascii="Times New Roman" w:hAnsi="Times New Roman" w:cs="Times New Roman"/>
          <w:sz w:val="28"/>
        </w:rPr>
        <w:t>.</w:t>
      </w:r>
    </w:p>
    <w:p w:rsidR="00B96BDB" w:rsidRDefault="00B96BDB" w:rsidP="00B96BDB">
      <w:pPr>
        <w:pStyle w:val="a3"/>
        <w:numPr>
          <w:ilvl w:val="1"/>
          <w:numId w:val="3"/>
        </w:numPr>
        <w:rPr>
          <w:b/>
          <w:sz w:val="28"/>
        </w:rPr>
      </w:pPr>
      <w:r w:rsidRPr="00B96BDB">
        <w:rPr>
          <w:b/>
          <w:sz w:val="28"/>
        </w:rPr>
        <w:t xml:space="preserve">Требования к информационной и программной </w:t>
      </w:r>
      <w:r>
        <w:rPr>
          <w:b/>
          <w:sz w:val="28"/>
        </w:rPr>
        <w:t>совместимости</w:t>
      </w:r>
    </w:p>
    <w:p w:rsidR="00B96BDB" w:rsidRDefault="00B96BDB" w:rsidP="00B96BDB">
      <w:pPr>
        <w:rPr>
          <w:rFonts w:ascii="Times New Roman" w:hAnsi="Times New Roman" w:cs="Times New Roman"/>
          <w:sz w:val="28"/>
        </w:rPr>
      </w:pPr>
      <w:r w:rsidRPr="00B96BDB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и разработке программного комплекса должна быть обе</w:t>
      </w:r>
      <w:r w:rsidR="00320EB1">
        <w:rPr>
          <w:rFonts w:ascii="Times New Roman" w:hAnsi="Times New Roman" w:cs="Times New Roman"/>
          <w:sz w:val="28"/>
        </w:rPr>
        <w:t>спечена полная совместимость между МК и подключаемыми функциями. Эта задача решается в МК, где контролируется количество и тип передаваемых в функции параметров.</w:t>
      </w:r>
    </w:p>
    <w:p w:rsidR="00320EB1" w:rsidRDefault="00320EB1" w:rsidP="00320EB1">
      <w:pPr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разработки используется среда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320E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320E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320EB1">
        <w:rPr>
          <w:rFonts w:ascii="Times New Roman" w:hAnsi="Times New Roman" w:cs="Times New Roman"/>
          <w:sz w:val="28"/>
        </w:rPr>
        <w:t xml:space="preserve"> 2010</w:t>
      </w:r>
      <w:r>
        <w:rPr>
          <w:rFonts w:ascii="Times New Roman" w:hAnsi="Times New Roman" w:cs="Times New Roman"/>
          <w:sz w:val="28"/>
        </w:rPr>
        <w:t xml:space="preserve"> и выше, благодаря чему</w:t>
      </w:r>
      <w:r w:rsidRPr="00320EB1">
        <w:t xml:space="preserve"> </w:t>
      </w:r>
      <w:r w:rsidRPr="00320EB1">
        <w:rPr>
          <w:rFonts w:ascii="Times New Roman" w:eastAsia="Calibri" w:hAnsi="Times New Roman" w:cs="Times New Roman"/>
          <w:sz w:val="28"/>
        </w:rPr>
        <w:t>достигается совместимость компиляторов на разных машинах в течение разработки.</w:t>
      </w:r>
    </w:p>
    <w:p w:rsidR="003A76D1" w:rsidRPr="003A76D1" w:rsidRDefault="003A76D1" w:rsidP="00320EB1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Скомпилированное в </w:t>
      </w:r>
      <w:r>
        <w:rPr>
          <w:rFonts w:ascii="Times New Roman" w:eastAsia="Calibri" w:hAnsi="Times New Roman" w:cs="Times New Roman"/>
          <w:sz w:val="28"/>
          <w:lang w:val="en-US"/>
        </w:rPr>
        <w:t>Release</w:t>
      </w:r>
      <w:r w:rsidRPr="003A76D1">
        <w:rPr>
          <w:rFonts w:ascii="Times New Roman" w:eastAsia="Calibri" w:hAnsi="Times New Roman" w:cs="Times New Roman"/>
          <w:sz w:val="28"/>
        </w:rPr>
        <w:t xml:space="preserve"> –</w:t>
      </w:r>
      <w:r>
        <w:rPr>
          <w:rFonts w:ascii="Times New Roman" w:eastAsia="Calibri" w:hAnsi="Times New Roman" w:cs="Times New Roman"/>
          <w:sz w:val="28"/>
        </w:rPr>
        <w:t xml:space="preserve"> конфигурации приложение будет содержать все </w:t>
      </w:r>
      <w:r w:rsidR="00107993">
        <w:rPr>
          <w:rFonts w:ascii="Times New Roman" w:eastAsia="Calibri" w:hAnsi="Times New Roman" w:cs="Times New Roman"/>
          <w:sz w:val="28"/>
        </w:rPr>
        <w:t xml:space="preserve">библиотеки, </w:t>
      </w:r>
      <w:r>
        <w:rPr>
          <w:rFonts w:ascii="Times New Roman" w:eastAsia="Calibri" w:hAnsi="Times New Roman" w:cs="Times New Roman"/>
          <w:sz w:val="28"/>
        </w:rPr>
        <w:t xml:space="preserve">необходимые для </w:t>
      </w:r>
      <w:r w:rsidR="00107993">
        <w:rPr>
          <w:rFonts w:ascii="Times New Roman" w:eastAsia="Calibri" w:hAnsi="Times New Roman" w:cs="Times New Roman"/>
          <w:sz w:val="28"/>
        </w:rPr>
        <w:t xml:space="preserve">запуска под управлением ОС </w:t>
      </w:r>
      <w:r w:rsidR="00107993">
        <w:rPr>
          <w:rFonts w:ascii="Times New Roman" w:eastAsia="Calibri" w:hAnsi="Times New Roman" w:cs="Times New Roman"/>
          <w:sz w:val="28"/>
          <w:lang w:val="en-US"/>
        </w:rPr>
        <w:t>Windows</w:t>
      </w:r>
      <w:r w:rsidR="00107993">
        <w:rPr>
          <w:rFonts w:ascii="Times New Roman" w:eastAsia="Calibri" w:hAnsi="Times New Roman" w:cs="Times New Roman"/>
          <w:sz w:val="28"/>
        </w:rPr>
        <w:t>.</w:t>
      </w:r>
    </w:p>
    <w:p w:rsidR="00320EB1" w:rsidRPr="00EA3BB0" w:rsidRDefault="00EA3BB0" w:rsidP="00320EB1">
      <w:pPr>
        <w:pStyle w:val="a3"/>
        <w:numPr>
          <w:ilvl w:val="1"/>
          <w:numId w:val="3"/>
        </w:numPr>
        <w:rPr>
          <w:sz w:val="28"/>
        </w:rPr>
      </w:pPr>
      <w:r>
        <w:rPr>
          <w:b/>
          <w:sz w:val="28"/>
        </w:rPr>
        <w:t>Требования к маркировке и упаковке</w:t>
      </w:r>
    </w:p>
    <w:p w:rsidR="00EA3BB0" w:rsidRDefault="00EA3BB0" w:rsidP="00EA3BB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Носитель с программой помечается «</w:t>
      </w:r>
      <w:r>
        <w:rPr>
          <w:rFonts w:ascii="Times New Roman" w:hAnsi="Times New Roman" w:cs="Times New Roman"/>
          <w:sz w:val="28"/>
          <w:lang w:val="en-US"/>
        </w:rPr>
        <w:t>FS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5-291_</w:t>
      </w:r>
      <w:r w:rsidRPr="00EA3BB0">
        <w:rPr>
          <w:rFonts w:ascii="Times New Roman" w:hAnsi="Times New Roman" w:cs="Times New Roman"/>
          <w:sz w:val="28"/>
        </w:rPr>
        <w:t>2012</w:t>
      </w:r>
      <w:r>
        <w:rPr>
          <w:rFonts w:ascii="Times New Roman" w:hAnsi="Times New Roman" w:cs="Times New Roman"/>
          <w:sz w:val="28"/>
        </w:rPr>
        <w:t>»</w:t>
      </w:r>
      <w:r w:rsidRPr="00EA3BB0">
        <w:rPr>
          <w:rFonts w:ascii="Times New Roman" w:hAnsi="Times New Roman" w:cs="Times New Roman"/>
          <w:sz w:val="28"/>
        </w:rPr>
        <w:t>.</w:t>
      </w:r>
    </w:p>
    <w:p w:rsidR="00107993" w:rsidRPr="00107993" w:rsidRDefault="00107993" w:rsidP="00107993">
      <w:pPr>
        <w:ind w:left="792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Данный комплекс программ предполагается сдавать заказчику в следующем виде:</w:t>
      </w:r>
    </w:p>
    <w:p w:rsidR="00107993" w:rsidRPr="00107993" w:rsidRDefault="00107993" w:rsidP="00107993">
      <w:pPr>
        <w:numPr>
          <w:ilvl w:val="3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lang w:val="en-US"/>
        </w:rPr>
        <w:t>FS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5-291_</w:t>
      </w:r>
      <w:r w:rsidRPr="00EA3BB0">
        <w:rPr>
          <w:rFonts w:ascii="Times New Roman" w:hAnsi="Times New Roman" w:cs="Times New Roman"/>
          <w:sz w:val="28"/>
        </w:rPr>
        <w:t>2012</w:t>
      </w:r>
    </w:p>
    <w:p w:rsidR="00107993" w:rsidRPr="00107993" w:rsidRDefault="00107993" w:rsidP="00107993">
      <w:pPr>
        <w:numPr>
          <w:ilvl w:val="5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lang w:val="en-US"/>
        </w:rPr>
        <w:t>FS</w:t>
      </w:r>
    </w:p>
    <w:p w:rsidR="00107993" w:rsidRPr="00107993" w:rsidRDefault="00107993" w:rsidP="00107993">
      <w:pPr>
        <w:numPr>
          <w:ilvl w:val="6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Тексты модулей комплекса программ</w:t>
      </w:r>
    </w:p>
    <w:p w:rsidR="00107993" w:rsidRPr="00107993" w:rsidRDefault="00107993" w:rsidP="00107993">
      <w:pPr>
        <w:numPr>
          <w:ilvl w:val="5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Каталог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Debug</w:t>
      </w:r>
    </w:p>
    <w:p w:rsidR="00107993" w:rsidRPr="00107993" w:rsidRDefault="00107993" w:rsidP="00107993">
      <w:pPr>
        <w:numPr>
          <w:ilvl w:val="6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FS</w:t>
      </w:r>
      <w:r w:rsidRPr="00107993">
        <w:rPr>
          <w:rFonts w:ascii="Times New Roman" w:eastAsia="Calibri" w:hAnsi="Times New Roman" w:cs="Times New Roman"/>
          <w:sz w:val="28"/>
          <w:szCs w:val="28"/>
        </w:rPr>
        <w:t>.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 – отладочная версия</w:t>
      </w:r>
    </w:p>
    <w:p w:rsidR="00107993" w:rsidRPr="00107993" w:rsidRDefault="00107993" w:rsidP="00107993">
      <w:pPr>
        <w:numPr>
          <w:ilvl w:val="5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Каталог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Release</w:t>
      </w:r>
    </w:p>
    <w:p w:rsidR="00107993" w:rsidRPr="00107993" w:rsidRDefault="00107993" w:rsidP="00107993">
      <w:pPr>
        <w:numPr>
          <w:ilvl w:val="6"/>
          <w:numId w:val="2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FS</w:t>
      </w:r>
      <w:r w:rsidRPr="00107993">
        <w:rPr>
          <w:rFonts w:ascii="Times New Roman" w:eastAsia="Calibri" w:hAnsi="Times New Roman" w:cs="Times New Roman"/>
          <w:sz w:val="28"/>
          <w:szCs w:val="28"/>
        </w:rPr>
        <w:t>.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 – рабочая версия</w:t>
      </w:r>
    </w:p>
    <w:p w:rsidR="00107993" w:rsidRDefault="00107993" w:rsidP="00EA3BB0">
      <w:pPr>
        <w:ind w:firstLine="567"/>
        <w:rPr>
          <w:rFonts w:ascii="Times New Roman" w:hAnsi="Times New Roman" w:cs="Times New Roman"/>
          <w:sz w:val="28"/>
        </w:rPr>
      </w:pPr>
    </w:p>
    <w:p w:rsidR="00EA3BB0" w:rsidRDefault="00EA3BB0" w:rsidP="00EA3BB0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Требования к программной документации</w:t>
      </w:r>
    </w:p>
    <w:p w:rsidR="00EA3BB0" w:rsidRPr="00EA3BB0" w:rsidRDefault="00EA3BB0" w:rsidP="00EA3BB0">
      <w:pPr>
        <w:pStyle w:val="a3"/>
        <w:ind w:left="0" w:firstLine="567"/>
        <w:jc w:val="both"/>
        <w:rPr>
          <w:b/>
          <w:sz w:val="28"/>
        </w:rPr>
      </w:pPr>
      <w:r w:rsidRPr="00EA3BB0">
        <w:rPr>
          <w:sz w:val="28"/>
        </w:rPr>
        <w:t>Предварительный состав программной документации: пояснительная записка, техническое задание, текст и описание программы, программа и методика испытаний, инструкция системного программиста, инструкция оператора.</w:t>
      </w:r>
    </w:p>
    <w:p w:rsidR="00EA3BB0" w:rsidRDefault="00EA3BB0" w:rsidP="00EA3BB0">
      <w:pPr>
        <w:pStyle w:val="a3"/>
        <w:numPr>
          <w:ilvl w:val="0"/>
          <w:numId w:val="3"/>
        </w:numPr>
        <w:rPr>
          <w:b/>
          <w:sz w:val="28"/>
        </w:rPr>
      </w:pPr>
      <w:r w:rsidRPr="00EA3BB0">
        <w:rPr>
          <w:b/>
          <w:sz w:val="28"/>
        </w:rPr>
        <w:t>Стадии и этапы разработки</w:t>
      </w:r>
    </w:p>
    <w:p w:rsidR="00107993" w:rsidRDefault="00107993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>Пояснительная записка – 25.11.12</w:t>
      </w:r>
    </w:p>
    <w:p w:rsidR="00EA3BB0" w:rsidRDefault="00EA3BB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>Техническо</w:t>
      </w:r>
      <w:r w:rsidR="000B6FF0">
        <w:rPr>
          <w:sz w:val="28"/>
        </w:rPr>
        <w:t>е</w:t>
      </w:r>
      <w:r>
        <w:rPr>
          <w:sz w:val="28"/>
        </w:rPr>
        <w:t xml:space="preserve"> задани</w:t>
      </w:r>
      <w:r w:rsidR="000B6FF0">
        <w:rPr>
          <w:sz w:val="28"/>
        </w:rPr>
        <w:t>е</w:t>
      </w:r>
      <w:r>
        <w:rPr>
          <w:sz w:val="28"/>
        </w:rPr>
        <w:t xml:space="preserve"> </w:t>
      </w:r>
      <w:r w:rsidR="00107993">
        <w:rPr>
          <w:sz w:val="28"/>
        </w:rPr>
        <w:t>– 8.11.12</w:t>
      </w:r>
    </w:p>
    <w:p w:rsidR="00EA3BB0" w:rsidRDefault="00EA3BB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>Текст программ</w:t>
      </w:r>
      <w:r w:rsidR="000B6FF0">
        <w:rPr>
          <w:sz w:val="28"/>
        </w:rPr>
        <w:t>ы</w:t>
      </w:r>
      <w:r>
        <w:rPr>
          <w:sz w:val="28"/>
        </w:rPr>
        <w:t xml:space="preserve"> -</w:t>
      </w:r>
      <w:r w:rsidR="00107993">
        <w:rPr>
          <w:sz w:val="28"/>
        </w:rPr>
        <w:t xml:space="preserve"> 15.11.12</w:t>
      </w:r>
    </w:p>
    <w:p w:rsidR="00EA3BB0" w:rsidRDefault="00EA3BB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 xml:space="preserve">Программа и методика испытаний </w:t>
      </w:r>
      <w:r w:rsidR="00107993">
        <w:rPr>
          <w:sz w:val="28"/>
        </w:rPr>
        <w:t>– 22-29.11.12</w:t>
      </w:r>
    </w:p>
    <w:p w:rsidR="00EA3BB0" w:rsidRDefault="004E126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>Инструкция системного программиста -</w:t>
      </w:r>
      <w:r w:rsidR="00107993">
        <w:rPr>
          <w:sz w:val="28"/>
        </w:rPr>
        <w:t>22-29.11.12</w:t>
      </w:r>
    </w:p>
    <w:p w:rsidR="004E1260" w:rsidRDefault="004E126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 xml:space="preserve">Инструкция оператора -  </w:t>
      </w:r>
      <w:r w:rsidR="00107993">
        <w:rPr>
          <w:sz w:val="28"/>
        </w:rPr>
        <w:t>22-29.11.12</w:t>
      </w:r>
    </w:p>
    <w:p w:rsidR="004E1260" w:rsidRDefault="004E126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>Отладка программы  -</w:t>
      </w:r>
      <w:r w:rsidR="00107993">
        <w:rPr>
          <w:sz w:val="28"/>
        </w:rPr>
        <w:t xml:space="preserve"> 6.12.12</w:t>
      </w:r>
    </w:p>
    <w:p w:rsidR="004E1260" w:rsidRPr="00EA3BB0" w:rsidRDefault="004E1260" w:rsidP="000B6FF0">
      <w:pPr>
        <w:pStyle w:val="a3"/>
        <w:numPr>
          <w:ilvl w:val="0"/>
          <w:numId w:val="25"/>
        </w:numPr>
        <w:ind w:left="993"/>
        <w:rPr>
          <w:sz w:val="28"/>
        </w:rPr>
      </w:pPr>
      <w:r>
        <w:rPr>
          <w:sz w:val="28"/>
        </w:rPr>
        <w:t xml:space="preserve">Сдача программы заказчику </w:t>
      </w:r>
      <w:r w:rsidR="00107993">
        <w:rPr>
          <w:sz w:val="28"/>
        </w:rPr>
        <w:t>– 13.12.12</w:t>
      </w:r>
    </w:p>
    <w:p w:rsidR="00EA3BB0" w:rsidRPr="00EA3BB0" w:rsidRDefault="00EA3BB0" w:rsidP="00EA3BB0">
      <w:pPr>
        <w:pStyle w:val="a3"/>
        <w:rPr>
          <w:b/>
          <w:sz w:val="28"/>
        </w:rPr>
      </w:pPr>
    </w:p>
    <w:p w:rsidR="00EA3BB0" w:rsidRDefault="00EA3BB0" w:rsidP="00EA3BB0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Порядок контроля и приемки</w:t>
      </w:r>
    </w:p>
    <w:p w:rsidR="004E1260" w:rsidRDefault="004E1260" w:rsidP="004E126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Приемка программы осуществляется преподавателем. Корректность работы программы устанавливается путем проведения специальных тестов, проверяющих работу программы </w:t>
      </w:r>
      <w:r w:rsidR="000C3FF4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различных наборах входных данных в различных условиях</w:t>
      </w:r>
      <w:r w:rsidR="00107993">
        <w:rPr>
          <w:rFonts w:ascii="Times New Roman" w:hAnsi="Times New Roman" w:cs="Times New Roman"/>
          <w:sz w:val="28"/>
        </w:rPr>
        <w:t xml:space="preserve"> на основании ПЗ, ПМИ и РО</w:t>
      </w:r>
      <w:r>
        <w:rPr>
          <w:rFonts w:ascii="Times New Roman" w:hAnsi="Times New Roman" w:cs="Times New Roman"/>
          <w:sz w:val="28"/>
        </w:rPr>
        <w:t>.</w:t>
      </w:r>
    </w:p>
    <w:p w:rsidR="00435936" w:rsidRDefault="00435936" w:rsidP="004E1260">
      <w:pPr>
        <w:ind w:firstLine="567"/>
        <w:rPr>
          <w:rFonts w:ascii="Times New Roman" w:hAnsi="Times New Roman" w:cs="Times New Roman"/>
          <w:sz w:val="28"/>
        </w:rPr>
      </w:pPr>
    </w:p>
    <w:p w:rsidR="00435936" w:rsidRPr="00435936" w:rsidRDefault="00435936" w:rsidP="004E1260">
      <w:pPr>
        <w:ind w:firstLine="567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1.</w:t>
      </w:r>
      <w:r w:rsidR="002D4787">
        <w:rPr>
          <w:rFonts w:ascii="Times New Roman" w:hAnsi="Times New Roman" w:cs="Times New Roman"/>
          <w:b/>
          <w:sz w:val="28"/>
        </w:rPr>
        <w:t xml:space="preserve"> Описание полей класса файловой системы.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SB{ </w:t>
      </w:r>
      <w:r>
        <w:rPr>
          <w:rFonts w:ascii="Consolas" w:hAnsi="Consolas" w:cs="Consolas"/>
          <w:color w:val="008000"/>
          <w:sz w:val="19"/>
          <w:szCs w:val="19"/>
        </w:rPr>
        <w:t>//системный блок</w:t>
      </w:r>
    </w:p>
    <w:p w:rsidR="002D4787" w:rsidRPr="00D95045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2D47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95045">
        <w:rPr>
          <w:rFonts w:ascii="Consolas" w:hAnsi="Consolas" w:cs="Consolas"/>
          <w:sz w:val="19"/>
          <w:szCs w:val="19"/>
        </w:rPr>
        <w:t xml:space="preserve"> </w:t>
      </w:r>
      <w:r w:rsidRPr="002D4787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95045">
        <w:rPr>
          <w:rFonts w:ascii="Consolas" w:hAnsi="Consolas" w:cs="Consolas"/>
          <w:sz w:val="19"/>
          <w:szCs w:val="19"/>
        </w:rPr>
        <w:t xml:space="preserve"> </w:t>
      </w:r>
      <w:r w:rsidRPr="002D4787">
        <w:rPr>
          <w:rFonts w:ascii="Consolas" w:hAnsi="Consolas" w:cs="Consolas"/>
          <w:sz w:val="19"/>
          <w:szCs w:val="19"/>
          <w:lang w:val="en-US"/>
        </w:rPr>
        <w:t>vers</w:t>
      </w:r>
      <w:r w:rsidRPr="00D95045">
        <w:rPr>
          <w:rFonts w:ascii="Consolas" w:hAnsi="Consolas" w:cs="Consolas"/>
          <w:sz w:val="19"/>
          <w:szCs w:val="19"/>
        </w:rPr>
        <w:t xml:space="preserve">; </w:t>
      </w:r>
      <w:r w:rsidRPr="00D9504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версия</w:t>
      </w:r>
      <w:r w:rsidRPr="00D9504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2D4787" w:rsidRPr="00DA3BA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5045">
        <w:rPr>
          <w:rFonts w:ascii="Consolas" w:hAnsi="Consolas" w:cs="Consolas"/>
          <w:sz w:val="19"/>
          <w:szCs w:val="19"/>
        </w:rPr>
        <w:tab/>
      </w: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3BA0">
        <w:rPr>
          <w:rFonts w:ascii="Consolas" w:hAnsi="Consolas" w:cs="Consolas"/>
          <w:sz w:val="19"/>
          <w:szCs w:val="19"/>
          <w:lang w:val="en-US"/>
        </w:rPr>
        <w:t xml:space="preserve"> tomename[12];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метка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тома</w:t>
      </w:r>
    </w:p>
    <w:p w:rsidR="002D4787" w:rsidRPr="00DA3BA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BA0">
        <w:rPr>
          <w:rFonts w:ascii="Consolas" w:hAnsi="Consolas" w:cs="Consolas"/>
          <w:sz w:val="19"/>
          <w:szCs w:val="19"/>
          <w:lang w:val="en-US"/>
        </w:rPr>
        <w:tab/>
      </w: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3BA0">
        <w:rPr>
          <w:rFonts w:ascii="Consolas" w:hAnsi="Consolas" w:cs="Consolas"/>
          <w:sz w:val="19"/>
          <w:szCs w:val="19"/>
          <w:lang w:val="en-US"/>
        </w:rPr>
        <w:t xml:space="preserve"> ownername[12];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владельца</w:t>
      </w:r>
    </w:p>
    <w:p w:rsidR="002D4787" w:rsidRPr="00DA3BA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BA0">
        <w:rPr>
          <w:rFonts w:ascii="Consolas" w:hAnsi="Consolas" w:cs="Consolas"/>
          <w:sz w:val="19"/>
          <w:szCs w:val="19"/>
          <w:lang w:val="en-US"/>
        </w:rPr>
        <w:tab/>
      </w: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3BA0">
        <w:rPr>
          <w:rFonts w:ascii="Consolas" w:hAnsi="Consolas" w:cs="Consolas"/>
          <w:sz w:val="19"/>
          <w:szCs w:val="19"/>
          <w:lang w:val="en-US"/>
        </w:rPr>
        <w:t xml:space="preserve"> sysname[12];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2D4787" w:rsidRPr="00DA3BA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BA0">
        <w:rPr>
          <w:rFonts w:ascii="Consolas" w:hAnsi="Consolas" w:cs="Consolas"/>
          <w:sz w:val="19"/>
          <w:szCs w:val="19"/>
          <w:lang w:val="en-US"/>
        </w:rPr>
        <w:t>};</w:t>
      </w:r>
    </w:p>
    <w:p w:rsidR="002D4787" w:rsidRPr="00DA3BA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3BA0">
        <w:rPr>
          <w:rFonts w:ascii="Consolas" w:hAnsi="Consolas" w:cs="Consolas"/>
          <w:sz w:val="19"/>
          <w:szCs w:val="19"/>
          <w:lang w:val="en-US"/>
        </w:rPr>
        <w:t xml:space="preserve"> FRec{ 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</w:p>
    <w:p w:rsidR="002D4787" w:rsidRPr="00DA3BA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BA0">
        <w:rPr>
          <w:rFonts w:ascii="Consolas" w:hAnsi="Consolas" w:cs="Consolas"/>
          <w:sz w:val="19"/>
          <w:szCs w:val="19"/>
          <w:lang w:val="en-US"/>
        </w:rPr>
        <w:tab/>
      </w: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3B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3BA0">
        <w:rPr>
          <w:rFonts w:ascii="Consolas" w:hAnsi="Consolas" w:cs="Consolas"/>
          <w:sz w:val="19"/>
          <w:szCs w:val="19"/>
          <w:lang w:val="en-US"/>
        </w:rPr>
        <w:t xml:space="preserve"> rectype; 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2D4787" w:rsidRPr="00DA3BA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BA0">
        <w:rPr>
          <w:rFonts w:ascii="Consolas" w:hAnsi="Consolas" w:cs="Consolas"/>
          <w:sz w:val="19"/>
          <w:szCs w:val="19"/>
          <w:lang w:val="en-US"/>
        </w:rPr>
        <w:tab/>
      </w: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3BA0">
        <w:rPr>
          <w:rFonts w:ascii="Consolas" w:hAnsi="Consolas" w:cs="Consolas"/>
          <w:sz w:val="19"/>
          <w:szCs w:val="19"/>
          <w:lang w:val="en-US"/>
        </w:rPr>
        <w:t xml:space="preserve"> name[6];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D4787" w:rsidRPr="00DA3BA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BA0">
        <w:rPr>
          <w:rFonts w:ascii="Consolas" w:hAnsi="Consolas" w:cs="Consolas"/>
          <w:sz w:val="19"/>
          <w:szCs w:val="19"/>
          <w:lang w:val="en-US"/>
        </w:rPr>
        <w:tab/>
      </w: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3BA0">
        <w:rPr>
          <w:rFonts w:ascii="Consolas" w:hAnsi="Consolas" w:cs="Consolas"/>
          <w:sz w:val="19"/>
          <w:szCs w:val="19"/>
          <w:lang w:val="en-US"/>
        </w:rPr>
        <w:t xml:space="preserve"> type[4]; 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D4787" w:rsidRPr="0073003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3BA0">
        <w:rPr>
          <w:rFonts w:ascii="Consolas" w:hAnsi="Consolas" w:cs="Consolas"/>
          <w:sz w:val="19"/>
          <w:szCs w:val="19"/>
          <w:lang w:val="en-US"/>
        </w:rPr>
        <w:tab/>
      </w: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0030">
        <w:rPr>
          <w:rFonts w:ascii="Consolas" w:hAnsi="Consolas" w:cs="Consolas"/>
          <w:sz w:val="19"/>
          <w:szCs w:val="19"/>
        </w:rPr>
        <w:t xml:space="preserve"> </w:t>
      </w: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30030">
        <w:rPr>
          <w:rFonts w:ascii="Consolas" w:hAnsi="Consolas" w:cs="Consolas"/>
          <w:sz w:val="19"/>
          <w:szCs w:val="19"/>
        </w:rPr>
        <w:t xml:space="preserve"> </w:t>
      </w:r>
      <w:r w:rsidRPr="00DA3BA0">
        <w:rPr>
          <w:rFonts w:ascii="Consolas" w:hAnsi="Consolas" w:cs="Consolas"/>
          <w:sz w:val="19"/>
          <w:szCs w:val="19"/>
          <w:lang w:val="en-US"/>
        </w:rPr>
        <w:t>len</w:t>
      </w:r>
      <w:r w:rsidRPr="00730030">
        <w:rPr>
          <w:rFonts w:ascii="Consolas" w:hAnsi="Consolas" w:cs="Consolas"/>
          <w:sz w:val="19"/>
          <w:szCs w:val="19"/>
        </w:rPr>
        <w:t xml:space="preserve">; </w:t>
      </w:r>
      <w:r w:rsidRPr="0073003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73003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блоков</w:t>
      </w:r>
      <w:r w:rsidRPr="00730030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занимаемых</w:t>
      </w:r>
      <w:r w:rsidRPr="0073003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файлом</w:t>
      </w:r>
    </w:p>
    <w:p w:rsidR="002D4787" w:rsidRPr="00DA3BA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30030">
        <w:rPr>
          <w:rFonts w:ascii="Consolas" w:hAnsi="Consolas" w:cs="Consolas"/>
          <w:sz w:val="19"/>
          <w:szCs w:val="19"/>
        </w:rPr>
        <w:tab/>
      </w: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3B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3BA0">
        <w:rPr>
          <w:rFonts w:ascii="Consolas" w:hAnsi="Consolas" w:cs="Consolas"/>
          <w:sz w:val="19"/>
          <w:szCs w:val="19"/>
          <w:lang w:val="en-US"/>
        </w:rPr>
        <w:t xml:space="preserve"> date;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D4787" w:rsidRPr="00DA3BA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BA0">
        <w:rPr>
          <w:rFonts w:ascii="Consolas" w:hAnsi="Consolas" w:cs="Consolas"/>
          <w:sz w:val="19"/>
          <w:szCs w:val="19"/>
          <w:lang w:val="en-US"/>
        </w:rPr>
        <w:t>};</w:t>
      </w:r>
    </w:p>
    <w:p w:rsidR="002D4787" w:rsidRPr="00DA3BA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4787" w:rsidRPr="00DA3BA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3BA0">
        <w:rPr>
          <w:rFonts w:ascii="Consolas" w:hAnsi="Consolas" w:cs="Consolas"/>
          <w:sz w:val="19"/>
          <w:szCs w:val="19"/>
          <w:lang w:val="en-US"/>
        </w:rPr>
        <w:t xml:space="preserve"> segment{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</w:p>
    <w:p w:rsidR="002D4787" w:rsidRPr="00DA3BA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BA0">
        <w:rPr>
          <w:rFonts w:ascii="Consolas" w:hAnsi="Consolas" w:cs="Consolas"/>
          <w:sz w:val="19"/>
          <w:szCs w:val="19"/>
          <w:lang w:val="en-US"/>
        </w:rPr>
        <w:tab/>
      </w: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3B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3BA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3BA0">
        <w:rPr>
          <w:rFonts w:ascii="Consolas" w:hAnsi="Consolas" w:cs="Consolas"/>
          <w:sz w:val="19"/>
          <w:szCs w:val="19"/>
          <w:lang w:val="en-US"/>
        </w:rPr>
        <w:t xml:space="preserve"> catsize;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DA3B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каталога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3BA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nextseg;</w:t>
      </w:r>
      <w:r>
        <w:rPr>
          <w:rFonts w:ascii="Consolas" w:hAnsi="Consolas" w:cs="Consolas"/>
          <w:color w:val="008000"/>
          <w:sz w:val="19"/>
          <w:szCs w:val="19"/>
        </w:rPr>
        <w:t>//номер следующего сегмента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seginuse;</w:t>
      </w:r>
      <w:r>
        <w:rPr>
          <w:rFonts w:ascii="Consolas" w:hAnsi="Consolas" w:cs="Consolas"/>
          <w:color w:val="008000"/>
          <w:sz w:val="19"/>
          <w:szCs w:val="19"/>
        </w:rPr>
        <w:t>//счетчик используемых сегментов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startblock;</w:t>
      </w:r>
      <w:r>
        <w:rPr>
          <w:rFonts w:ascii="Consolas" w:hAnsi="Consolas" w:cs="Consolas"/>
          <w:color w:val="008000"/>
          <w:sz w:val="19"/>
          <w:szCs w:val="19"/>
        </w:rPr>
        <w:t>//номер блока на носителе,  с которого  размещаются  файлы, описанные в сегменте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FRec files[63];</w:t>
      </w:r>
      <w:r>
        <w:rPr>
          <w:rFonts w:ascii="Consolas" w:hAnsi="Consolas" w:cs="Consolas"/>
          <w:color w:val="008000"/>
          <w:sz w:val="19"/>
          <w:szCs w:val="19"/>
        </w:rPr>
        <w:t>//таблица записей о файлах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FS{</w:t>
      </w:r>
      <w:r>
        <w:rPr>
          <w:rFonts w:ascii="Consolas" w:hAnsi="Consolas" w:cs="Consolas"/>
          <w:color w:val="008000"/>
          <w:sz w:val="19"/>
          <w:szCs w:val="19"/>
        </w:rPr>
        <w:t>//файловая система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SB sb;</w:t>
      </w:r>
      <w:r>
        <w:rPr>
          <w:rFonts w:ascii="Consolas" w:hAnsi="Consolas" w:cs="Consolas"/>
          <w:color w:val="008000"/>
          <w:sz w:val="19"/>
          <w:szCs w:val="19"/>
        </w:rPr>
        <w:t>//системный блок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segment *catalog;</w:t>
      </w:r>
      <w:r>
        <w:rPr>
          <w:rFonts w:ascii="Consolas" w:hAnsi="Consolas" w:cs="Consolas"/>
          <w:color w:val="008000"/>
          <w:sz w:val="19"/>
          <w:szCs w:val="19"/>
        </w:rPr>
        <w:t>//каталог-массив сегментов</w:t>
      </w:r>
    </w:p>
    <w:p w:rsidR="002D4787" w:rsidRPr="00FD026B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4787" w:rsidRPr="00FD026B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026B">
        <w:rPr>
          <w:rFonts w:ascii="Consolas" w:hAnsi="Consolas" w:cs="Consolas"/>
          <w:sz w:val="19"/>
          <w:szCs w:val="19"/>
        </w:rPr>
        <w:t>};</w:t>
      </w:r>
    </w:p>
    <w:p w:rsidR="00320EB1" w:rsidRDefault="00320EB1" w:rsidP="00B96BDB">
      <w:pPr>
        <w:rPr>
          <w:rFonts w:ascii="Times New Roman" w:hAnsi="Times New Roman" w:cs="Times New Roman"/>
          <w:sz w:val="28"/>
        </w:rPr>
      </w:pPr>
    </w:p>
    <w:p w:rsidR="002D4787" w:rsidRDefault="002D4787" w:rsidP="00B96BD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2. Описание класса монитора команд.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Monitor{</w:t>
      </w:r>
      <w:r>
        <w:rPr>
          <w:rFonts w:ascii="Consolas" w:hAnsi="Consolas" w:cs="Consolas"/>
          <w:color w:val="008000"/>
          <w:sz w:val="19"/>
          <w:szCs w:val="19"/>
        </w:rPr>
        <w:t>//класс монитора команд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command{</w:t>
      </w:r>
      <w:r>
        <w:rPr>
          <w:rFonts w:ascii="Consolas" w:hAnsi="Consolas" w:cs="Consolas"/>
          <w:color w:val="008000"/>
          <w:sz w:val="19"/>
          <w:szCs w:val="19"/>
        </w:rPr>
        <w:t>//структура команды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name[14];</w:t>
      </w:r>
      <w:r>
        <w:rPr>
          <w:rFonts w:ascii="Consolas" w:hAnsi="Consolas" w:cs="Consolas"/>
          <w:color w:val="008000"/>
          <w:sz w:val="19"/>
          <w:szCs w:val="19"/>
        </w:rPr>
        <w:t>//имя команды</w:t>
      </w:r>
    </w:p>
    <w:p w:rsidR="002D4787" w:rsidRPr="0073003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94F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00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FE2">
        <w:rPr>
          <w:rFonts w:ascii="Consolas" w:hAnsi="Consolas" w:cs="Consolas"/>
          <w:sz w:val="19"/>
          <w:szCs w:val="19"/>
          <w:lang w:val="en-US"/>
        </w:rPr>
        <w:t>par</w:t>
      </w:r>
      <w:r w:rsidRPr="00730030">
        <w:rPr>
          <w:rFonts w:ascii="Consolas" w:hAnsi="Consolas" w:cs="Consolas"/>
          <w:sz w:val="19"/>
          <w:szCs w:val="19"/>
          <w:lang w:val="en-US"/>
        </w:rPr>
        <w:t>1[13];</w:t>
      </w:r>
      <w:r w:rsidRPr="007300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7300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команды</w:t>
      </w:r>
    </w:p>
    <w:p w:rsidR="002D4787" w:rsidRPr="0073003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30030">
        <w:rPr>
          <w:rFonts w:ascii="Consolas" w:hAnsi="Consolas" w:cs="Consolas"/>
          <w:sz w:val="19"/>
          <w:szCs w:val="19"/>
          <w:lang w:val="en-US"/>
        </w:rPr>
        <w:tab/>
      </w:r>
      <w:r w:rsidRPr="00730030">
        <w:rPr>
          <w:rFonts w:ascii="Consolas" w:hAnsi="Consolas" w:cs="Consolas"/>
          <w:sz w:val="19"/>
          <w:szCs w:val="19"/>
          <w:lang w:val="en-US"/>
        </w:rPr>
        <w:tab/>
      </w:r>
      <w:r w:rsidRPr="00194F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00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FE2">
        <w:rPr>
          <w:rFonts w:ascii="Consolas" w:hAnsi="Consolas" w:cs="Consolas"/>
          <w:sz w:val="19"/>
          <w:szCs w:val="19"/>
          <w:lang w:val="en-US"/>
        </w:rPr>
        <w:t>par</w:t>
      </w:r>
      <w:r w:rsidRPr="00730030">
        <w:rPr>
          <w:rFonts w:ascii="Consolas" w:hAnsi="Consolas" w:cs="Consolas"/>
          <w:sz w:val="19"/>
          <w:szCs w:val="19"/>
          <w:lang w:val="en-US"/>
        </w:rPr>
        <w:t>2[13];</w:t>
      </w:r>
    </w:p>
    <w:p w:rsidR="002D4787" w:rsidRPr="00730030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30030">
        <w:rPr>
          <w:rFonts w:ascii="Consolas" w:hAnsi="Consolas" w:cs="Consolas"/>
          <w:sz w:val="19"/>
          <w:szCs w:val="19"/>
          <w:lang w:val="en-US"/>
        </w:rPr>
        <w:tab/>
      </w:r>
      <w:r w:rsidRPr="00730030">
        <w:rPr>
          <w:rFonts w:ascii="Consolas" w:hAnsi="Consolas" w:cs="Consolas"/>
          <w:sz w:val="19"/>
          <w:szCs w:val="19"/>
          <w:lang w:val="en-US"/>
        </w:rPr>
        <w:tab/>
      </w:r>
      <w:r w:rsidRPr="00194F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00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FE2">
        <w:rPr>
          <w:rFonts w:ascii="Consolas" w:hAnsi="Consolas" w:cs="Consolas"/>
          <w:sz w:val="19"/>
          <w:szCs w:val="19"/>
          <w:lang w:val="en-US"/>
        </w:rPr>
        <w:t>par</w:t>
      </w:r>
      <w:r w:rsidRPr="00730030">
        <w:rPr>
          <w:rFonts w:ascii="Consolas" w:hAnsi="Consolas" w:cs="Consolas"/>
          <w:sz w:val="19"/>
          <w:szCs w:val="19"/>
          <w:lang w:val="en-US"/>
        </w:rPr>
        <w:t>3[13];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003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};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FS SYSTEM;</w:t>
      </w:r>
      <w:r>
        <w:rPr>
          <w:rFonts w:ascii="Consolas" w:hAnsi="Consolas" w:cs="Consolas"/>
          <w:color w:val="008000"/>
          <w:sz w:val="19"/>
          <w:szCs w:val="19"/>
        </w:rPr>
        <w:t>// объект класса файловой системы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stringstream screen;</w:t>
      </w:r>
      <w:r>
        <w:rPr>
          <w:rFonts w:ascii="Consolas" w:hAnsi="Consolas" w:cs="Consolas"/>
          <w:color w:val="008000"/>
          <w:sz w:val="19"/>
          <w:szCs w:val="19"/>
        </w:rPr>
        <w:t>//буфер для вывода сообщений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stringstream err;</w:t>
      </w:r>
      <w:r>
        <w:rPr>
          <w:rFonts w:ascii="Consolas" w:hAnsi="Consolas" w:cs="Consolas"/>
          <w:color w:val="008000"/>
          <w:sz w:val="19"/>
          <w:szCs w:val="19"/>
        </w:rPr>
        <w:t>//буфер для вывода сообщений об ошибках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screenflag, errflag;</w:t>
      </w:r>
      <w:r>
        <w:rPr>
          <w:rFonts w:ascii="Consolas" w:hAnsi="Consolas" w:cs="Consolas"/>
          <w:color w:val="008000"/>
          <w:sz w:val="19"/>
          <w:szCs w:val="19"/>
        </w:rPr>
        <w:t>//флаги использования буферов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command com;</w:t>
      </w:r>
      <w:r>
        <w:rPr>
          <w:rFonts w:ascii="Consolas" w:hAnsi="Consolas" w:cs="Consolas"/>
          <w:color w:val="008000"/>
          <w:sz w:val="19"/>
          <w:szCs w:val="19"/>
        </w:rPr>
        <w:t>//обрабатываемая команда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Monitor()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readcom();</w:t>
      </w:r>
      <w:r>
        <w:rPr>
          <w:rFonts w:ascii="Consolas" w:hAnsi="Consolas" w:cs="Consolas"/>
          <w:color w:val="008000"/>
          <w:sz w:val="19"/>
          <w:szCs w:val="19"/>
        </w:rPr>
        <w:t>//считывание команды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execute();</w:t>
      </w:r>
      <w:r>
        <w:rPr>
          <w:rFonts w:ascii="Consolas" w:hAnsi="Consolas" w:cs="Consolas"/>
          <w:color w:val="008000"/>
          <w:sz w:val="19"/>
          <w:szCs w:val="19"/>
        </w:rPr>
        <w:t>//выполнение команды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errcheck();</w:t>
      </w:r>
      <w:r>
        <w:rPr>
          <w:rFonts w:ascii="Consolas" w:hAnsi="Consolas" w:cs="Consolas"/>
          <w:color w:val="008000"/>
          <w:sz w:val="19"/>
          <w:szCs w:val="19"/>
        </w:rPr>
        <w:t>//проверка ошибок</w:t>
      </w:r>
    </w:p>
    <w:p w:rsidR="002D4787" w:rsidRDefault="002D4787" w:rsidP="002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545AE" w:rsidRDefault="009545AE" w:rsidP="009545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3. Сообщения, выводимые пользователю</w:t>
      </w:r>
      <w:r w:rsidR="00C300A8">
        <w:rPr>
          <w:rFonts w:ascii="Times New Roman" w:hAnsi="Times New Roman" w:cs="Times New Roman"/>
          <w:b/>
          <w:sz w:val="28"/>
        </w:rPr>
        <w:t xml:space="preserve"> в процессе работы программы.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C300A8" w:rsidTr="00C300A8">
        <w:tc>
          <w:tcPr>
            <w:tcW w:w="4785" w:type="dxa"/>
          </w:tcPr>
          <w:p w:rsidR="00C300A8" w:rsidRPr="00C300A8" w:rsidRDefault="00E5069C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4786" w:type="dxa"/>
          </w:tcPr>
          <w:p w:rsidR="00C300A8" w:rsidRPr="00C300A8" w:rsidRDefault="00C300A8" w:rsidP="00B96BDB">
            <w:pPr>
              <w:rPr>
                <w:rFonts w:ascii="Times New Roman" w:hAnsi="Times New Roman" w:cs="Times New Roman"/>
                <w:sz w:val="28"/>
              </w:rPr>
            </w:pPr>
            <w:r w:rsidRPr="00C300A8">
              <w:rPr>
                <w:rFonts w:ascii="Times New Roman" w:hAnsi="Times New Roman" w:cs="Times New Roman"/>
                <w:sz w:val="28"/>
              </w:rPr>
              <w:t>Текст сообщения</w:t>
            </w:r>
          </w:p>
        </w:tc>
      </w:tr>
      <w:tr w:rsidR="00C300A8" w:rsidTr="00C300A8">
        <w:tc>
          <w:tcPr>
            <w:tcW w:w="4785" w:type="dxa"/>
          </w:tcPr>
          <w:p w:rsidR="00C300A8" w:rsidRPr="00C300A8" w:rsidRDefault="00C300A8" w:rsidP="00B96BDB">
            <w:pPr>
              <w:rPr>
                <w:rFonts w:ascii="Times New Roman" w:hAnsi="Times New Roman" w:cs="Times New Roman"/>
                <w:sz w:val="28"/>
              </w:rPr>
            </w:pPr>
            <w:r w:rsidRPr="00C300A8">
              <w:rPr>
                <w:rFonts w:ascii="Times New Roman" w:hAnsi="Times New Roman" w:cs="Times New Roman"/>
                <w:sz w:val="28"/>
              </w:rPr>
              <w:t>Приветствие</w:t>
            </w:r>
          </w:p>
        </w:tc>
        <w:tc>
          <w:tcPr>
            <w:tcW w:w="4786" w:type="dxa"/>
          </w:tcPr>
          <w:p w:rsidR="00C300A8" w:rsidRDefault="00E5069C" w:rsidP="00984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Вас приветствует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5069C">
              <w:rPr>
                <w:rFonts w:ascii="Times New Roman" w:hAnsi="Times New Roman" w:cs="Times New Roman"/>
                <w:sz w:val="28"/>
                <w:szCs w:val="28"/>
              </w:rPr>
              <w:t xml:space="preserve">одель файловой системы </w:t>
            </w:r>
            <w:r w:rsidR="00730030">
              <w:rPr>
                <w:rFonts w:ascii="Times New Roman" w:hAnsi="Times New Roman" w:cs="Times New Roman"/>
                <w:sz w:val="28"/>
                <w:szCs w:val="28"/>
              </w:rPr>
              <w:t xml:space="preserve">ОС реального времени.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Данная программа </w:t>
            </w:r>
            <w:r w:rsidR="00984FF3">
              <w:rPr>
                <w:rFonts w:ascii="Times New Roman" w:hAnsi="Times New Roman" w:cs="Times New Roman"/>
                <w:sz w:val="28"/>
                <w:szCs w:val="28"/>
              </w:rPr>
              <w:t>моделирует работу файловой системы и имитирует её основные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4FF3" w:rsidRPr="00984FF3" w:rsidRDefault="00984FF3" w:rsidP="00984F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получить информацию о предоставляемых командах введите </w:t>
            </w:r>
            <w:r w:rsidRPr="00984F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r w:rsidRPr="00984F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1079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00A8" w:rsidTr="00C300A8">
        <w:tc>
          <w:tcPr>
            <w:tcW w:w="4785" w:type="dxa"/>
          </w:tcPr>
          <w:p w:rsidR="00C300A8" w:rsidRPr="00C300A8" w:rsidRDefault="00E5069C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Неверная команда</w:t>
            </w:r>
          </w:p>
        </w:tc>
        <w:tc>
          <w:tcPr>
            <w:tcW w:w="4786" w:type="dxa"/>
          </w:tcPr>
          <w:p w:rsidR="00C300A8" w:rsidRPr="00C300A8" w:rsidRDefault="00984FF3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Введено неверное имя команды.</w:t>
            </w:r>
          </w:p>
        </w:tc>
      </w:tr>
      <w:tr w:rsidR="00C300A8" w:rsidTr="00C300A8">
        <w:tc>
          <w:tcPr>
            <w:tcW w:w="4785" w:type="dxa"/>
          </w:tcPr>
          <w:p w:rsidR="00C300A8" w:rsidRPr="00C300A8" w:rsidRDefault="00E5069C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Неверное количество параметров команды</w:t>
            </w:r>
          </w:p>
        </w:tc>
        <w:tc>
          <w:tcPr>
            <w:tcW w:w="4786" w:type="dxa"/>
          </w:tcPr>
          <w:p w:rsidR="00C300A8" w:rsidRPr="00C300A8" w:rsidRDefault="00984FF3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параметров команды не соответствует ожидаемому.</w:t>
            </w:r>
          </w:p>
        </w:tc>
      </w:tr>
      <w:tr w:rsidR="00C300A8" w:rsidTr="00C300A8">
        <w:tc>
          <w:tcPr>
            <w:tcW w:w="4785" w:type="dxa"/>
          </w:tcPr>
          <w:p w:rsidR="00C300A8" w:rsidRPr="00C300A8" w:rsidRDefault="00E5069C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Неверные параметры команды</w:t>
            </w:r>
          </w:p>
        </w:tc>
        <w:tc>
          <w:tcPr>
            <w:tcW w:w="4786" w:type="dxa"/>
          </w:tcPr>
          <w:p w:rsidR="00C300A8" w:rsidRPr="00C300A8" w:rsidRDefault="00984FF3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Ведены некорректные значения параметров команды.</w:t>
            </w:r>
          </w:p>
        </w:tc>
      </w:tr>
      <w:tr w:rsidR="00C300A8" w:rsidTr="00C300A8">
        <w:tc>
          <w:tcPr>
            <w:tcW w:w="4785" w:type="dxa"/>
          </w:tcPr>
          <w:p w:rsidR="00C300A8" w:rsidRPr="00C300A8" w:rsidRDefault="00E5069C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Успешное выполнение команды</w:t>
            </w:r>
          </w:p>
        </w:tc>
        <w:tc>
          <w:tcPr>
            <w:tcW w:w="4786" w:type="dxa"/>
          </w:tcPr>
          <w:p w:rsidR="00C300A8" w:rsidRPr="00C300A8" w:rsidRDefault="00984FF3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Команда выполнена успешно.</w:t>
            </w:r>
          </w:p>
        </w:tc>
      </w:tr>
      <w:tr w:rsidR="00C300A8" w:rsidTr="00C300A8">
        <w:tc>
          <w:tcPr>
            <w:tcW w:w="4785" w:type="dxa"/>
          </w:tcPr>
          <w:p w:rsidR="00C300A8" w:rsidRPr="00C300A8" w:rsidRDefault="00E5069C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Непредвиденная ошибка при выполнении команды</w:t>
            </w:r>
          </w:p>
        </w:tc>
        <w:tc>
          <w:tcPr>
            <w:tcW w:w="4786" w:type="dxa"/>
          </w:tcPr>
          <w:p w:rsidR="00C300A8" w:rsidRPr="00C300A8" w:rsidRDefault="00984FF3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 время выполнения команды возникла непредвиденная ошибка, команда не выполнена.</w:t>
            </w:r>
          </w:p>
        </w:tc>
      </w:tr>
      <w:tr w:rsidR="00C300A8" w:rsidTr="00C300A8">
        <w:tc>
          <w:tcPr>
            <w:tcW w:w="4785" w:type="dxa"/>
          </w:tcPr>
          <w:p w:rsidR="00C300A8" w:rsidRPr="00C300A8" w:rsidRDefault="00E5069C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 МК</w:t>
            </w:r>
          </w:p>
        </w:tc>
        <w:tc>
          <w:tcPr>
            <w:tcW w:w="4786" w:type="dxa"/>
          </w:tcPr>
          <w:p w:rsidR="00C300A8" w:rsidRPr="00C300A8" w:rsidRDefault="00984FF3" w:rsidP="00984F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 время работы программы возникла непредвиденная ошибка. Программа завершает своё выполнение.</w:t>
            </w:r>
          </w:p>
        </w:tc>
      </w:tr>
      <w:tr w:rsidR="00E5069C" w:rsidTr="00C300A8">
        <w:tc>
          <w:tcPr>
            <w:tcW w:w="4785" w:type="dxa"/>
          </w:tcPr>
          <w:p w:rsidR="00E5069C" w:rsidRDefault="00E5069C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</w:t>
            </w:r>
          </w:p>
        </w:tc>
        <w:tc>
          <w:tcPr>
            <w:tcW w:w="4786" w:type="dxa"/>
          </w:tcPr>
          <w:p w:rsidR="00E5069C" w:rsidRPr="00C300A8" w:rsidRDefault="00984FF3" w:rsidP="00B96B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Завершение работы.</w:t>
            </w:r>
          </w:p>
        </w:tc>
      </w:tr>
    </w:tbl>
    <w:p w:rsidR="009545AE" w:rsidRPr="002D4787" w:rsidRDefault="009545AE" w:rsidP="00B96BDB">
      <w:pPr>
        <w:rPr>
          <w:rFonts w:ascii="Times New Roman" w:hAnsi="Times New Roman" w:cs="Times New Roman"/>
          <w:b/>
          <w:sz w:val="28"/>
        </w:rPr>
      </w:pPr>
    </w:p>
    <w:sectPr w:rsidR="009545AE" w:rsidRPr="002D4787" w:rsidSect="003C57D9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A6E" w:rsidRDefault="00032A6E" w:rsidP="003C57D9">
      <w:pPr>
        <w:spacing w:after="0" w:line="240" w:lineRule="auto"/>
      </w:pPr>
      <w:r>
        <w:separator/>
      </w:r>
    </w:p>
  </w:endnote>
  <w:endnote w:type="continuationSeparator" w:id="0">
    <w:p w:rsidR="00032A6E" w:rsidRDefault="00032A6E" w:rsidP="003C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9680"/>
      <w:docPartObj>
        <w:docPartGallery w:val="Page Numbers (Bottom of Page)"/>
        <w:docPartUnique/>
      </w:docPartObj>
    </w:sdtPr>
    <w:sdtContent>
      <w:p w:rsidR="00107993" w:rsidRDefault="005022CD">
        <w:pPr>
          <w:pStyle w:val="a7"/>
          <w:jc w:val="right"/>
        </w:pPr>
        <w:fldSimple w:instr=" PAGE   \* MERGEFORMAT ">
          <w:r w:rsidR="00730030">
            <w:rPr>
              <w:noProof/>
            </w:rPr>
            <w:t>1</w:t>
          </w:r>
        </w:fldSimple>
      </w:p>
    </w:sdtContent>
  </w:sdt>
  <w:p w:rsidR="00107993" w:rsidRDefault="0010799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A6E" w:rsidRDefault="00032A6E" w:rsidP="003C57D9">
      <w:pPr>
        <w:spacing w:after="0" w:line="240" w:lineRule="auto"/>
      </w:pPr>
      <w:r>
        <w:separator/>
      </w:r>
    </w:p>
  </w:footnote>
  <w:footnote w:type="continuationSeparator" w:id="0">
    <w:p w:rsidR="00032A6E" w:rsidRDefault="00032A6E" w:rsidP="003C5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B2E"/>
    <w:multiLevelType w:val="hybridMultilevel"/>
    <w:tmpl w:val="0D2A404C"/>
    <w:lvl w:ilvl="0" w:tplc="DFF8A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30627"/>
    <w:multiLevelType w:val="hybridMultilevel"/>
    <w:tmpl w:val="8A3227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F4D25"/>
    <w:multiLevelType w:val="hybridMultilevel"/>
    <w:tmpl w:val="AEA458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640AD2"/>
    <w:multiLevelType w:val="hybridMultilevel"/>
    <w:tmpl w:val="A7722EDC"/>
    <w:lvl w:ilvl="0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4">
    <w:nsid w:val="086A0AC2"/>
    <w:multiLevelType w:val="multilevel"/>
    <w:tmpl w:val="91A88868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361CA5"/>
    <w:multiLevelType w:val="hybridMultilevel"/>
    <w:tmpl w:val="79B2441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09C58E9"/>
    <w:multiLevelType w:val="hybridMultilevel"/>
    <w:tmpl w:val="63C2A3AC"/>
    <w:lvl w:ilvl="0" w:tplc="DFF8AA6C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39858AD"/>
    <w:multiLevelType w:val="hybridMultilevel"/>
    <w:tmpl w:val="4C862504"/>
    <w:lvl w:ilvl="0" w:tplc="DFF8A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E1386F"/>
    <w:multiLevelType w:val="hybridMultilevel"/>
    <w:tmpl w:val="95463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5269D"/>
    <w:multiLevelType w:val="hybridMultilevel"/>
    <w:tmpl w:val="B82E52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D71386"/>
    <w:multiLevelType w:val="hybridMultilevel"/>
    <w:tmpl w:val="7C80BD2C"/>
    <w:lvl w:ilvl="0" w:tplc="DBBEA7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4366C36"/>
    <w:multiLevelType w:val="hybridMultilevel"/>
    <w:tmpl w:val="5F6AF37E"/>
    <w:lvl w:ilvl="0" w:tplc="DFF8A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C110FB"/>
    <w:multiLevelType w:val="multilevel"/>
    <w:tmpl w:val="413CF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5C4E28"/>
    <w:multiLevelType w:val="hybridMultilevel"/>
    <w:tmpl w:val="4B8CA242"/>
    <w:lvl w:ilvl="0" w:tplc="DFF8AA6C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FC37B24"/>
    <w:multiLevelType w:val="hybridMultilevel"/>
    <w:tmpl w:val="ABD6B3E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1DC612F"/>
    <w:multiLevelType w:val="hybridMultilevel"/>
    <w:tmpl w:val="08C6FC12"/>
    <w:lvl w:ilvl="0" w:tplc="DFF8AA6C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4F87AE9"/>
    <w:multiLevelType w:val="hybridMultilevel"/>
    <w:tmpl w:val="27F67F4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C696A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1B771E"/>
    <w:multiLevelType w:val="hybridMultilevel"/>
    <w:tmpl w:val="21ECC786"/>
    <w:lvl w:ilvl="0" w:tplc="04190003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09" w:hanging="360"/>
      </w:pPr>
      <w:rPr>
        <w:rFonts w:ascii="Wingdings" w:hAnsi="Wingdings" w:hint="default"/>
      </w:rPr>
    </w:lvl>
  </w:abstractNum>
  <w:abstractNum w:abstractNumId="19">
    <w:nsid w:val="64A027CB"/>
    <w:multiLevelType w:val="hybridMultilevel"/>
    <w:tmpl w:val="9C784772"/>
    <w:lvl w:ilvl="0" w:tplc="D6D428D2">
      <w:start w:val="1"/>
      <w:numFmt w:val="decimal"/>
      <w:lvlText w:val="%1."/>
      <w:lvlJc w:val="left"/>
      <w:pPr>
        <w:ind w:left="1004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671F64E6"/>
    <w:multiLevelType w:val="hybridMultilevel"/>
    <w:tmpl w:val="0AD0427E"/>
    <w:lvl w:ilvl="0" w:tplc="0419000B">
      <w:start w:val="1"/>
      <w:numFmt w:val="bullet"/>
      <w:lvlText w:val=""/>
      <w:lvlJc w:val="left"/>
      <w:pPr>
        <w:ind w:left="134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21">
    <w:nsid w:val="691C2C7F"/>
    <w:multiLevelType w:val="hybridMultilevel"/>
    <w:tmpl w:val="BD24A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87C2A"/>
    <w:multiLevelType w:val="hybridMultilevel"/>
    <w:tmpl w:val="4B3E0AD2"/>
    <w:lvl w:ilvl="0" w:tplc="DFF8AA6C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3600129"/>
    <w:multiLevelType w:val="hybridMultilevel"/>
    <w:tmpl w:val="7916AE3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E8230F"/>
    <w:multiLevelType w:val="hybridMultilevel"/>
    <w:tmpl w:val="6D62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D732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19"/>
  </w:num>
  <w:num w:numId="5">
    <w:abstractNumId w:val="6"/>
  </w:num>
  <w:num w:numId="6">
    <w:abstractNumId w:val="8"/>
  </w:num>
  <w:num w:numId="7">
    <w:abstractNumId w:val="15"/>
  </w:num>
  <w:num w:numId="8">
    <w:abstractNumId w:val="20"/>
  </w:num>
  <w:num w:numId="9">
    <w:abstractNumId w:val="1"/>
  </w:num>
  <w:num w:numId="10">
    <w:abstractNumId w:val="5"/>
  </w:num>
  <w:num w:numId="11">
    <w:abstractNumId w:val="18"/>
  </w:num>
  <w:num w:numId="12">
    <w:abstractNumId w:val="23"/>
  </w:num>
  <w:num w:numId="13">
    <w:abstractNumId w:val="2"/>
  </w:num>
  <w:num w:numId="14">
    <w:abstractNumId w:val="3"/>
  </w:num>
  <w:num w:numId="15">
    <w:abstractNumId w:val="22"/>
  </w:num>
  <w:num w:numId="16">
    <w:abstractNumId w:val="14"/>
  </w:num>
  <w:num w:numId="17">
    <w:abstractNumId w:val="24"/>
  </w:num>
  <w:num w:numId="18">
    <w:abstractNumId w:val="21"/>
  </w:num>
  <w:num w:numId="19">
    <w:abstractNumId w:val="9"/>
  </w:num>
  <w:num w:numId="20">
    <w:abstractNumId w:val="0"/>
  </w:num>
  <w:num w:numId="21">
    <w:abstractNumId w:val="7"/>
  </w:num>
  <w:num w:numId="22">
    <w:abstractNumId w:val="13"/>
  </w:num>
  <w:num w:numId="23">
    <w:abstractNumId w:val="11"/>
  </w:num>
  <w:num w:numId="24">
    <w:abstractNumId w:val="12"/>
  </w:num>
  <w:num w:numId="25">
    <w:abstractNumId w:val="10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6113"/>
    <w:rsid w:val="00032A6E"/>
    <w:rsid w:val="000510B4"/>
    <w:rsid w:val="00074217"/>
    <w:rsid w:val="000B6FF0"/>
    <w:rsid w:val="000C3FF4"/>
    <w:rsid w:val="00107993"/>
    <w:rsid w:val="00176113"/>
    <w:rsid w:val="00194FE2"/>
    <w:rsid w:val="001D3D51"/>
    <w:rsid w:val="00226DAB"/>
    <w:rsid w:val="002800FD"/>
    <w:rsid w:val="002A07F1"/>
    <w:rsid w:val="002A4299"/>
    <w:rsid w:val="002B3434"/>
    <w:rsid w:val="002D4787"/>
    <w:rsid w:val="00320EB1"/>
    <w:rsid w:val="003A76D1"/>
    <w:rsid w:val="003C57D9"/>
    <w:rsid w:val="004135C7"/>
    <w:rsid w:val="00435936"/>
    <w:rsid w:val="00493605"/>
    <w:rsid w:val="004B7177"/>
    <w:rsid w:val="004E1260"/>
    <w:rsid w:val="005022CD"/>
    <w:rsid w:val="0051763E"/>
    <w:rsid w:val="005767C0"/>
    <w:rsid w:val="005D75D0"/>
    <w:rsid w:val="00627105"/>
    <w:rsid w:val="006B1DC4"/>
    <w:rsid w:val="006B38A4"/>
    <w:rsid w:val="006E6F71"/>
    <w:rsid w:val="00730030"/>
    <w:rsid w:val="00754CE6"/>
    <w:rsid w:val="007C48D3"/>
    <w:rsid w:val="007D21E0"/>
    <w:rsid w:val="007E2D7E"/>
    <w:rsid w:val="00824A4F"/>
    <w:rsid w:val="008C20F7"/>
    <w:rsid w:val="008E3BA8"/>
    <w:rsid w:val="009545AE"/>
    <w:rsid w:val="00984FF3"/>
    <w:rsid w:val="0099794C"/>
    <w:rsid w:val="009B7761"/>
    <w:rsid w:val="009C1C6F"/>
    <w:rsid w:val="009D2A2A"/>
    <w:rsid w:val="009E4FB6"/>
    <w:rsid w:val="009F04CA"/>
    <w:rsid w:val="00A81CED"/>
    <w:rsid w:val="00AB1139"/>
    <w:rsid w:val="00AD77CD"/>
    <w:rsid w:val="00B50427"/>
    <w:rsid w:val="00B96BDB"/>
    <w:rsid w:val="00BA7958"/>
    <w:rsid w:val="00C300A8"/>
    <w:rsid w:val="00C54192"/>
    <w:rsid w:val="00C87A54"/>
    <w:rsid w:val="00C96AFA"/>
    <w:rsid w:val="00CD466E"/>
    <w:rsid w:val="00D36A6D"/>
    <w:rsid w:val="00D95045"/>
    <w:rsid w:val="00DD0AE4"/>
    <w:rsid w:val="00E21AF2"/>
    <w:rsid w:val="00E5069C"/>
    <w:rsid w:val="00E77551"/>
    <w:rsid w:val="00E95B99"/>
    <w:rsid w:val="00EA3BB0"/>
    <w:rsid w:val="00EB5ED3"/>
    <w:rsid w:val="00ED7170"/>
    <w:rsid w:val="00EE5979"/>
    <w:rsid w:val="00F11A6B"/>
    <w:rsid w:val="00F31440"/>
    <w:rsid w:val="00F31E59"/>
    <w:rsid w:val="00F50F7F"/>
    <w:rsid w:val="00FD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1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9E4F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3C5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C57D9"/>
  </w:style>
  <w:style w:type="paragraph" w:styleId="a7">
    <w:name w:val="footer"/>
    <w:basedOn w:val="a"/>
    <w:link w:val="a8"/>
    <w:uiPriority w:val="99"/>
    <w:unhideWhenUsed/>
    <w:rsid w:val="003C5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57D9"/>
  </w:style>
  <w:style w:type="paragraph" w:styleId="a9">
    <w:name w:val="Balloon Text"/>
    <w:basedOn w:val="a"/>
    <w:link w:val="aa"/>
    <w:uiPriority w:val="99"/>
    <w:semiHidden/>
    <w:unhideWhenUsed/>
    <w:rsid w:val="0075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54CE6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9D2A2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D2A2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D2A2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D2A2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D2A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EC17A-EC88-4941-8A4B-F7F02FF85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2012-11-05T19:19:00Z</dcterms:created>
  <dcterms:modified xsi:type="dcterms:W3CDTF">2012-11-07T15:25:00Z</dcterms:modified>
</cp:coreProperties>
</file>